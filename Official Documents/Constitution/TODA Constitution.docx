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This “light red berry 1” color means the text does not have much thought behind it, and should get major revision</w:t>
      </w:r>
    </w:p>
    <w:p w:rsidR="00000000" w:rsidDel="00000000" w:rsidP="00000000" w:rsidRDefault="00000000" w:rsidRPr="00000000" w14:paraId="00000002">
      <w:pPr>
        <w:ind w:left="0" w:firstLine="0"/>
        <w:jc w:val="center"/>
        <w:rPr>
          <w:rFonts w:ascii="Times New Roman" w:cs="Times New Roman" w:eastAsia="Times New Roman" w:hAnsi="Times New Roman"/>
          <w:color w:val="cc4125"/>
          <w:sz w:val="24"/>
          <w:szCs w:val="24"/>
        </w:rPr>
      </w:pPr>
      <w:commentRangeStart w:id="0"/>
      <w:commentRangeStart w:id="1"/>
      <w:r w:rsidDel="00000000" w:rsidR="00000000" w:rsidRPr="00000000">
        <w:rPr>
          <w:rFonts w:ascii="Times New Roman" w:cs="Times New Roman" w:eastAsia="Times New Roman" w:hAnsi="Times New Roman"/>
          <w:color w:val="cc4125"/>
          <w:sz w:val="24"/>
          <w:szCs w:val="24"/>
          <w:rtl w:val="0"/>
        </w:rPr>
        <w:t xml:space="preserve">C</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color w:val="cc4125"/>
          <w:sz w:val="24"/>
          <w:szCs w:val="24"/>
          <w:rtl w:val="0"/>
        </w:rPr>
        <w:t xml:space="preserve">onstitution of “Tabletop Organization for Data Analysis”, University of Nevada, Las Vegas</w:t>
      </w:r>
    </w:p>
    <w:p w:rsidR="00000000" w:rsidDel="00000000" w:rsidP="00000000" w:rsidRDefault="00000000" w:rsidRPr="00000000" w14:paraId="00000003">
      <w:pPr>
        <w:jc w:val="center"/>
        <w:rPr>
          <w:rFonts w:ascii="Times New Roman" w:cs="Times New Roman" w:eastAsia="Times New Roman" w:hAnsi="Times New Roman"/>
          <w:color w:val="cc4125"/>
          <w:sz w:val="24"/>
          <w:szCs w:val="24"/>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i w:val="1"/>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Preamble:</w:t>
      </w:r>
      <w:r w:rsidDel="00000000" w:rsidR="00000000" w:rsidRPr="00000000">
        <w:rPr>
          <w:rFonts w:ascii="Times New Roman" w:cs="Times New Roman" w:eastAsia="Times New Roman" w:hAnsi="Times New Roman"/>
          <w:i w:val="1"/>
          <w:color w:val="cc4125"/>
          <w:sz w:val="24"/>
          <w:szCs w:val="24"/>
          <w:rtl w:val="0"/>
        </w:rPr>
        <w:t xml:space="preserve"> We will use tabletop gaming to promote scientific literacy and data analytical skills. This organization hopes to create a community around tabletop games and data analysis that crosses disciplines. We hope to encourage intellectual diversity among members and for members to engage in their own inter-member projects. We hope to organize and support members at all levels of understanding. For these reasons, we create the Tabletop Organization for Data Analysis.</w:t>
      </w:r>
    </w:p>
    <w:p w:rsidR="00000000" w:rsidDel="00000000" w:rsidP="00000000" w:rsidRDefault="00000000" w:rsidRPr="00000000" w14:paraId="00000005">
      <w:pPr>
        <w:pStyle w:val="Heading3"/>
        <w:ind w:left="0" w:firstLine="0"/>
        <w:rPr/>
      </w:pPr>
      <w:bookmarkStart w:colFirst="0" w:colLast="0" w:name="_3udwzampfe0q" w:id="0"/>
      <w:bookmarkEnd w:id="0"/>
      <w:commentRangeStart w:id="2"/>
      <w:r w:rsidDel="00000000" w:rsidR="00000000" w:rsidRPr="00000000">
        <w:rPr>
          <w:rtl w:val="0"/>
        </w:rPr>
        <w:t xml:space="preserve">ARTICLE I</w:t>
      </w:r>
      <w:commentRangeEnd w:id="2"/>
      <w:r w:rsidDel="00000000" w:rsidR="00000000" w:rsidRPr="00000000">
        <w:commentReference w:id="2"/>
      </w:r>
      <w:r w:rsidDel="00000000" w:rsidR="00000000" w:rsidRPr="00000000">
        <w:rPr>
          <w:rtl w:val="0"/>
        </w:rPr>
        <w:t xml:space="preserve"> - Name</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organization shall have the name “Tabletop Organization for Data Analysis”, herein referred to as “TODA”.</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3"/>
        <w:ind w:left="0" w:firstLine="0"/>
        <w:rPr/>
      </w:pPr>
      <w:bookmarkStart w:colFirst="0" w:colLast="0" w:name="_el9tqos59r1j" w:id="1"/>
      <w:bookmarkEnd w:id="1"/>
      <w:commentRangeStart w:id="3"/>
      <w:r w:rsidDel="00000000" w:rsidR="00000000" w:rsidRPr="00000000">
        <w:rPr>
          <w:rtl w:val="0"/>
        </w:rPr>
        <w:t xml:space="preserve">ARTICLE II</w:t>
      </w:r>
      <w:commentRangeEnd w:id="3"/>
      <w:r w:rsidDel="00000000" w:rsidR="00000000" w:rsidRPr="00000000">
        <w:commentReference w:id="3"/>
      </w:r>
      <w:r w:rsidDel="00000000" w:rsidR="00000000" w:rsidRPr="00000000">
        <w:rPr>
          <w:rtl w:val="0"/>
        </w:rPr>
        <w:t xml:space="preserve"> - Purpose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will serve the following purposes:</w:t>
      </w:r>
    </w:p>
    <w:p w:rsidR="00000000" w:rsidDel="00000000" w:rsidP="00000000" w:rsidRDefault="00000000" w:rsidRPr="00000000" w14:paraId="0000000A">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encourage interdisciplinary research projects and networking;</w:t>
      </w:r>
    </w:p>
    <w:p w:rsidR="00000000" w:rsidDel="00000000" w:rsidP="00000000" w:rsidRDefault="00000000" w:rsidRPr="00000000" w14:paraId="0000000B">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encourage science literacy through data analysis;</w:t>
      </w:r>
    </w:p>
    <w:p w:rsidR="00000000" w:rsidDel="00000000" w:rsidP="00000000" w:rsidRDefault="00000000" w:rsidRPr="00000000" w14:paraId="0000000C">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tabletop games as a familiar subject across disciplines in order to apply data analysis;</w:t>
      </w:r>
    </w:p>
    <w:p w:rsidR="00000000" w:rsidDel="00000000" w:rsidP="00000000" w:rsidRDefault="00000000" w:rsidRPr="00000000" w14:paraId="0000000D">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people with supplementary data analysis experience for resumes and applications.</w:t>
      </w:r>
    </w:p>
    <w:p w:rsidR="00000000" w:rsidDel="00000000" w:rsidP="00000000" w:rsidRDefault="00000000" w:rsidRPr="00000000" w14:paraId="0000000E">
      <w:pPr>
        <w:pStyle w:val="Heading3"/>
        <w:ind w:left="0" w:firstLine="0"/>
        <w:rPr>
          <w:color w:val="cc4125"/>
        </w:rPr>
      </w:pPr>
      <w:bookmarkStart w:colFirst="0" w:colLast="0" w:name="_smln2nz1ch3d" w:id="2"/>
      <w:bookmarkEnd w:id="2"/>
      <w:r w:rsidDel="00000000" w:rsidR="00000000" w:rsidRPr="00000000">
        <w:rPr>
          <w:color w:val="cc4125"/>
          <w:rtl w:val="0"/>
        </w:rPr>
        <w:t xml:space="preserve">ARTICLE III - Authority</w:t>
      </w:r>
    </w:p>
    <w:p w:rsidR="00000000" w:rsidDel="00000000" w:rsidP="00000000" w:rsidRDefault="00000000" w:rsidRPr="00000000" w14:paraId="0000000F">
      <w:pPr>
        <w:pStyle w:val="Heading4"/>
        <w:ind w:left="0" w:firstLine="0"/>
        <w:rPr>
          <w:color w:val="cc4125"/>
        </w:rPr>
      </w:pPr>
      <w:bookmarkStart w:colFirst="0" w:colLast="0" w:name="_scvnx0wotgpj" w:id="3"/>
      <w:bookmarkEnd w:id="3"/>
      <w:r w:rsidDel="00000000" w:rsidR="00000000" w:rsidRPr="00000000">
        <w:rPr>
          <w:color w:val="cc4125"/>
          <w:rtl w:val="0"/>
        </w:rPr>
        <w:t xml:space="preserve">Section I - Registered Student Organization</w:t>
      </w:r>
    </w:p>
    <w:p w:rsidR="00000000" w:rsidDel="00000000" w:rsidP="00000000" w:rsidRDefault="00000000" w:rsidRPr="00000000" w14:paraId="00000010">
      <w:pPr>
        <w:ind w:left="720" w:firstLine="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TODA holds recognition as a Registered Student Organization of the University of Nevada, Las Vegas (RSO) and adheres to the policies as set forth by the </w:t>
      </w:r>
      <w:r w:rsidDel="00000000" w:rsidR="00000000" w:rsidRPr="00000000">
        <w:rPr>
          <w:rFonts w:ascii="Times New Roman" w:cs="Times New Roman" w:eastAsia="Times New Roman" w:hAnsi="Times New Roman"/>
          <w:i w:val="1"/>
          <w:color w:val="cc4125"/>
          <w:sz w:val="24"/>
          <w:szCs w:val="24"/>
          <w:rtl w:val="0"/>
        </w:rPr>
        <w:t xml:space="preserve">UNLV Student Conduct Code</w:t>
      </w:r>
      <w:r w:rsidDel="00000000" w:rsidR="00000000" w:rsidRPr="00000000">
        <w:rPr>
          <w:rFonts w:ascii="Times New Roman" w:cs="Times New Roman" w:eastAsia="Times New Roman" w:hAnsi="Times New Roman"/>
          <w:color w:val="cc4125"/>
          <w:sz w:val="24"/>
          <w:szCs w:val="24"/>
          <w:rtl w:val="0"/>
        </w:rPr>
        <w:t xml:space="preserve">, </w:t>
      </w:r>
      <w:r w:rsidDel="00000000" w:rsidR="00000000" w:rsidRPr="00000000">
        <w:rPr>
          <w:rFonts w:ascii="Times New Roman" w:cs="Times New Roman" w:eastAsia="Times New Roman" w:hAnsi="Times New Roman"/>
          <w:i w:val="1"/>
          <w:color w:val="cc4125"/>
          <w:sz w:val="24"/>
          <w:szCs w:val="24"/>
          <w:rtl w:val="0"/>
        </w:rPr>
        <w:t xml:space="preserve">UNLV Student Engagement and Diversity Policies and Procedures</w:t>
      </w:r>
      <w:r w:rsidDel="00000000" w:rsidR="00000000" w:rsidRPr="00000000">
        <w:rPr>
          <w:rFonts w:ascii="Times New Roman" w:cs="Times New Roman" w:eastAsia="Times New Roman" w:hAnsi="Times New Roman"/>
          <w:color w:val="cc4125"/>
          <w:sz w:val="24"/>
          <w:szCs w:val="24"/>
          <w:rtl w:val="0"/>
        </w:rPr>
        <w:t xml:space="preserve">, and </w:t>
      </w:r>
      <w:r w:rsidDel="00000000" w:rsidR="00000000" w:rsidRPr="00000000">
        <w:rPr>
          <w:rFonts w:ascii="Times New Roman" w:cs="Times New Roman" w:eastAsia="Times New Roman" w:hAnsi="Times New Roman"/>
          <w:i w:val="1"/>
          <w:color w:val="cc4125"/>
          <w:sz w:val="24"/>
          <w:szCs w:val="24"/>
          <w:rtl w:val="0"/>
        </w:rPr>
        <w:t xml:space="preserve">UNLV Registered Student Organization Handbook</w:t>
      </w:r>
      <w:r w:rsidDel="00000000" w:rsidR="00000000" w:rsidRPr="00000000">
        <w:rPr>
          <w:rFonts w:ascii="Times New Roman" w:cs="Times New Roman" w:eastAsia="Times New Roman" w:hAnsi="Times New Roman"/>
          <w:color w:val="cc4125"/>
          <w:sz w:val="24"/>
          <w:szCs w:val="24"/>
          <w:rtl w:val="0"/>
        </w:rPr>
        <w:t xml:space="preserve">.</w:t>
      </w:r>
    </w:p>
    <w:p w:rsidR="00000000" w:rsidDel="00000000" w:rsidP="00000000" w:rsidRDefault="00000000" w:rsidRPr="00000000" w14:paraId="00000011">
      <w:pPr>
        <w:pStyle w:val="Heading4"/>
        <w:ind w:left="0" w:firstLine="0"/>
        <w:rPr>
          <w:color w:val="cc4125"/>
        </w:rPr>
      </w:pPr>
      <w:bookmarkStart w:colFirst="0" w:colLast="0" w:name="_fe2v3euocjr9" w:id="4"/>
      <w:bookmarkEnd w:id="4"/>
      <w:r w:rsidDel="00000000" w:rsidR="00000000" w:rsidRPr="00000000">
        <w:rPr>
          <w:color w:val="cc4125"/>
          <w:rtl w:val="0"/>
        </w:rPr>
        <w:t xml:space="preserve">Section II - Bylaws</w:t>
      </w:r>
    </w:p>
    <w:p w:rsidR="00000000" w:rsidDel="00000000" w:rsidP="00000000" w:rsidRDefault="00000000" w:rsidRPr="00000000" w14:paraId="00000012">
      <w:pPr>
        <w:ind w:left="720" w:firstLine="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This organization shall establish bylaws to govern administrative and procedural matters (such as time and location of meetings, etc.). Bylaws shall not conflict with this constitution. Bylaws may get adopted, amended, or temporarily suspended by a majority vote present at </w:t>
      </w:r>
      <w:r w:rsidDel="00000000" w:rsidR="00000000" w:rsidRPr="00000000">
        <w:rPr>
          <w:color w:val="cc4125"/>
          <w:rtl w:val="0"/>
        </w:rPr>
        <w:t xml:space="preserve">a TODA</w:t>
      </w:r>
      <w:r w:rsidDel="00000000" w:rsidR="00000000" w:rsidRPr="00000000">
        <w:rPr>
          <w:rFonts w:ascii="Times New Roman" w:cs="Times New Roman" w:eastAsia="Times New Roman" w:hAnsi="Times New Roman"/>
          <w:color w:val="cc4125"/>
          <w:sz w:val="24"/>
          <w:szCs w:val="24"/>
          <w:rtl w:val="0"/>
        </w:rPr>
        <w:t xml:space="preserve"> meeting where a quorum exists (advance notice is not required).</w:t>
      </w:r>
    </w:p>
    <w:p w:rsidR="00000000" w:rsidDel="00000000" w:rsidP="00000000" w:rsidRDefault="00000000" w:rsidRPr="00000000" w14:paraId="00000013">
      <w:pPr>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 </w:t>
      </w:r>
    </w:p>
    <w:p w:rsidR="00000000" w:rsidDel="00000000" w:rsidP="00000000" w:rsidRDefault="00000000" w:rsidRPr="00000000" w14:paraId="00000014">
      <w:pPr>
        <w:pStyle w:val="Heading3"/>
        <w:ind w:left="0" w:firstLine="0"/>
        <w:rPr>
          <w:color w:val="cc4125"/>
        </w:rPr>
      </w:pPr>
      <w:bookmarkStart w:colFirst="0" w:colLast="0" w:name="_5ziso03fikmc" w:id="5"/>
      <w:bookmarkEnd w:id="5"/>
      <w:commentRangeStart w:id="4"/>
      <w:r w:rsidDel="00000000" w:rsidR="00000000" w:rsidRPr="00000000">
        <w:rPr>
          <w:color w:val="cc4125"/>
          <w:rtl w:val="0"/>
        </w:rPr>
        <w:t xml:space="preserve">ARTICLE I</w:t>
      </w:r>
      <w:commentRangeEnd w:id="4"/>
      <w:r w:rsidDel="00000000" w:rsidR="00000000" w:rsidRPr="00000000">
        <w:commentReference w:id="4"/>
      </w:r>
      <w:r w:rsidDel="00000000" w:rsidR="00000000" w:rsidRPr="00000000">
        <w:rPr>
          <w:color w:val="cc4125"/>
          <w:rtl w:val="0"/>
        </w:rPr>
        <w:t xml:space="preserve">V</w:t>
      </w:r>
      <w:r w:rsidDel="00000000" w:rsidR="00000000" w:rsidRPr="00000000">
        <w:rPr>
          <w:color w:val="cc4125"/>
          <w:rtl w:val="0"/>
        </w:rPr>
        <w:t xml:space="preserve"> - </w:t>
      </w:r>
      <w:commentRangeStart w:id="5"/>
      <w:r w:rsidDel="00000000" w:rsidR="00000000" w:rsidRPr="00000000">
        <w:rPr>
          <w:color w:val="cc4125"/>
          <w:rtl w:val="0"/>
        </w:rPr>
        <w:t xml:space="preserve">Membership, TODA Organization Structure, and Officers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5">
      <w:pPr>
        <w:pStyle w:val="Heading4"/>
        <w:ind w:left="0" w:firstLine="0"/>
        <w:rPr>
          <w:color w:val="cc4125"/>
        </w:rPr>
      </w:pPr>
      <w:bookmarkStart w:colFirst="0" w:colLast="0" w:name="_chn3t6q1oxzh" w:id="6"/>
      <w:bookmarkEnd w:id="6"/>
      <w:r w:rsidDel="00000000" w:rsidR="00000000" w:rsidRPr="00000000">
        <w:rPr>
          <w:color w:val="cc4125"/>
          <w:rtl w:val="0"/>
        </w:rPr>
        <w:t xml:space="preserve">Section I - Membership </w:t>
      </w:r>
    </w:p>
    <w:p w:rsidR="00000000" w:rsidDel="00000000" w:rsidP="00000000" w:rsidRDefault="00000000" w:rsidRPr="00000000" w14:paraId="00000016">
      <w:pPr>
        <w:pStyle w:val="Heading5"/>
        <w:numPr>
          <w:ilvl w:val="0"/>
          <w:numId w:val="2"/>
        </w:numPr>
        <w:ind w:left="720" w:hanging="360"/>
        <w:rPr/>
      </w:pPr>
      <w:bookmarkStart w:colFirst="0" w:colLast="0" w:name="_ehcirrky6lqj" w:id="7"/>
      <w:bookmarkEnd w:id="7"/>
      <w:r w:rsidDel="00000000" w:rsidR="00000000" w:rsidRPr="00000000">
        <w:rPr>
          <w:rtl w:val="0"/>
        </w:rPr>
        <w:t xml:space="preserve">Subsection I - </w:t>
      </w:r>
      <w:commentRangeStart w:id="6"/>
      <w:r w:rsidDel="00000000" w:rsidR="00000000" w:rsidRPr="00000000">
        <w:rPr>
          <w:rtl w:val="0"/>
        </w:rPr>
        <w:t xml:space="preserve">Qualification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7">
      <w:pPr>
        <w:numPr>
          <w:ilvl w:val="1"/>
          <w:numId w:val="2"/>
        </w:numPr>
        <w:ind w:left="1440" w:hanging="360"/>
        <w:rPr/>
      </w:pPr>
      <w:r w:rsidDel="00000000" w:rsidR="00000000" w:rsidRPr="00000000">
        <w:rPr>
          <w:rFonts w:ascii="Times New Roman" w:cs="Times New Roman" w:eastAsia="Times New Roman" w:hAnsi="Times New Roman"/>
          <w:sz w:val="24"/>
          <w:szCs w:val="24"/>
          <w:rtl w:val="0"/>
        </w:rPr>
        <w:t xml:space="preserve">Anti-Discrimination Clause</w:t>
      </w:r>
    </w:p>
    <w:p w:rsidR="00000000" w:rsidDel="00000000" w:rsidP="00000000" w:rsidRDefault="00000000" w:rsidRPr="00000000" w14:paraId="0000001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current students, faculty, and staff of the University of Nevada, Las Vegas (UNLV) </w:t>
      </w:r>
      <w:r w:rsidDel="00000000" w:rsidR="00000000" w:rsidRPr="00000000">
        <w:rPr>
          <w:highlight w:val="white"/>
          <w:rtl w:val="0"/>
        </w:rPr>
        <w:t xml:space="preserve">as well as </w:t>
      </w:r>
      <w:r w:rsidDel="00000000" w:rsidR="00000000" w:rsidRPr="00000000">
        <w:rPr>
          <w:rFonts w:ascii="Times New Roman" w:cs="Times New Roman" w:eastAsia="Times New Roman" w:hAnsi="Times New Roman"/>
          <w:sz w:val="24"/>
          <w:szCs w:val="24"/>
          <w:highlight w:val="white"/>
          <w:rtl w:val="0"/>
        </w:rPr>
        <w:t xml:space="preserve">members of the community outside UNLV may obtain membership status, regardless of age, creed, race, color, sex, sexual orientation, gender identity, political affiliation, socioeconomic status, disability, national origin, or status as a veteran.</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Members</w:t>
      </w:r>
    </w:p>
    <w:p w:rsidR="00000000" w:rsidDel="00000000" w:rsidP="00000000" w:rsidRDefault="00000000" w:rsidRPr="00000000" w14:paraId="0000001A">
      <w:pPr>
        <w:rPr/>
      </w:pPr>
      <w:r w:rsidDel="00000000" w:rsidR="00000000" w:rsidRPr="00000000">
        <w:rPr>
          <w:rtl w:val="0"/>
        </w:rPr>
        <w:t xml:space="preserve">The Bylaws shall define the membership requirements.</w:t>
      </w:r>
    </w:p>
    <w:p w:rsidR="00000000" w:rsidDel="00000000" w:rsidP="00000000" w:rsidRDefault="00000000" w:rsidRPr="00000000" w14:paraId="0000001B">
      <w:pPr>
        <w:numPr>
          <w:ilvl w:val="1"/>
          <w:numId w:val="2"/>
        </w:numPr>
        <w:ind w:left="1440" w:hanging="360"/>
        <w:rPr/>
      </w:pPr>
      <w:r w:rsidDel="00000000" w:rsidR="00000000" w:rsidRPr="00000000">
        <w:rPr>
          <w:rtl w:val="0"/>
        </w:rPr>
        <w:t xml:space="preserve">Membership Population</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o less than ⅔ of TODA’s membership shall consist of UNL</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students, faculty, or staff. Non-UNLV membership slots will </w:t>
      </w:r>
      <w:r w:rsidDel="00000000" w:rsidR="00000000" w:rsidRPr="00000000">
        <w:rPr>
          <w:rtl w:val="0"/>
        </w:rPr>
        <w:t xml:space="preserve">be considered as outline in </w:t>
      </w:r>
      <w:r w:rsidDel="00000000" w:rsidR="00000000" w:rsidRPr="00000000">
        <w:rPr>
          <w:rFonts w:ascii="Times New Roman" w:cs="Times New Roman" w:eastAsia="Times New Roman" w:hAnsi="Times New Roman"/>
          <w:sz w:val="24"/>
          <w:szCs w:val="24"/>
          <w:rtl w:val="0"/>
        </w:rPr>
        <w:t xml:space="preserve">the TODA </w:t>
      </w:r>
      <w:r w:rsidDel="00000000" w:rsidR="00000000" w:rsidRPr="00000000">
        <w:rPr>
          <w:rtl w:val="0"/>
        </w:rPr>
        <w:t xml:space="preserve">B</w:t>
      </w:r>
      <w:r w:rsidDel="00000000" w:rsidR="00000000" w:rsidRPr="00000000">
        <w:rPr>
          <w:rFonts w:ascii="Times New Roman" w:cs="Times New Roman" w:eastAsia="Times New Roman" w:hAnsi="Times New Roman"/>
          <w:sz w:val="24"/>
          <w:szCs w:val="24"/>
          <w:rtl w:val="0"/>
        </w:rPr>
        <w:t xml:space="preserve">ylaws. </w:t>
      </w:r>
      <w:r w:rsidDel="00000000" w:rsidR="00000000" w:rsidRPr="00000000">
        <w:rPr>
          <w:rtl w:val="0"/>
        </w:rPr>
      </w:r>
    </w:p>
    <w:p w:rsidR="00000000" w:rsidDel="00000000" w:rsidP="00000000" w:rsidRDefault="00000000" w:rsidRPr="00000000" w14:paraId="0000001D">
      <w:pPr>
        <w:pStyle w:val="Heading5"/>
        <w:numPr>
          <w:ilvl w:val="0"/>
          <w:numId w:val="2"/>
        </w:numPr>
        <w:ind w:left="720" w:hanging="360"/>
        <w:rPr>
          <w:color w:val="cc4125"/>
        </w:rPr>
      </w:pPr>
      <w:bookmarkStart w:colFirst="0" w:colLast="0" w:name="_of5ik8t6t3wo" w:id="8"/>
      <w:bookmarkEnd w:id="8"/>
      <w:r w:rsidDel="00000000" w:rsidR="00000000" w:rsidRPr="00000000">
        <w:rPr>
          <w:color w:val="cc4125"/>
          <w:rtl w:val="0"/>
        </w:rPr>
        <w:t xml:space="preserve">Subsection II - Privileges and Responsibilities</w:t>
      </w:r>
    </w:p>
    <w:p w:rsidR="00000000" w:rsidDel="00000000" w:rsidP="00000000" w:rsidRDefault="00000000" w:rsidRPr="00000000" w14:paraId="0000001E">
      <w:pPr>
        <w:numPr>
          <w:ilvl w:val="1"/>
          <w:numId w:val="2"/>
        </w:numPr>
        <w:ind w:left="1440" w:hanging="360"/>
        <w:rPr/>
      </w:pPr>
      <w:r w:rsidDel="00000000" w:rsidR="00000000" w:rsidRPr="00000000">
        <w:rPr>
          <w:rFonts w:ascii="Times New Roman" w:cs="Times New Roman" w:eastAsia="Times New Roman" w:hAnsi="Times New Roman"/>
          <w:sz w:val="24"/>
          <w:szCs w:val="24"/>
          <w:rtl w:val="0"/>
        </w:rPr>
        <w:t xml:space="preserve">Privileges</w:t>
      </w:r>
    </w:p>
    <w:p w:rsidR="00000000" w:rsidDel="00000000" w:rsidP="00000000" w:rsidRDefault="00000000" w:rsidRPr="00000000" w14:paraId="0000001F">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of Privilege</w:t>
      </w:r>
    </w:p>
    <w:p w:rsidR="00000000" w:rsidDel="00000000" w:rsidP="00000000" w:rsidRDefault="00000000" w:rsidRPr="00000000" w14:paraId="00000020">
      <w:pPr>
        <w:ind w:left="720" w:firstLine="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sz w:val="24"/>
          <w:szCs w:val="24"/>
          <w:rtl w:val="0"/>
        </w:rPr>
        <w:tab/>
        <w:t xml:space="preserve">Benefits afforded by TODA to TODA active members.</w:t>
      </w:r>
      <w:r w:rsidDel="00000000" w:rsidR="00000000" w:rsidRPr="00000000">
        <w:rPr>
          <w:rtl w:val="0"/>
        </w:rPr>
      </w:r>
    </w:p>
    <w:p w:rsidR="00000000" w:rsidDel="00000000" w:rsidP="00000000" w:rsidRDefault="00000000" w:rsidRPr="00000000" w14:paraId="00000021">
      <w:pPr>
        <w:numPr>
          <w:ilvl w:val="1"/>
          <w:numId w:val="2"/>
        </w:numPr>
        <w:ind w:left="1440" w:hanging="360"/>
        <w:rPr>
          <w:color w:val="cc4125"/>
        </w:rPr>
      </w:pPr>
      <w:r w:rsidDel="00000000" w:rsidR="00000000" w:rsidRPr="00000000">
        <w:rPr>
          <w:rFonts w:ascii="Times New Roman" w:cs="Times New Roman" w:eastAsia="Times New Roman" w:hAnsi="Times New Roman"/>
          <w:color w:val="cc4125"/>
          <w:sz w:val="24"/>
          <w:szCs w:val="24"/>
          <w:rtl w:val="0"/>
        </w:rPr>
        <w:t xml:space="preserve">Responsibilities</w:t>
      </w:r>
    </w:p>
    <w:p w:rsidR="00000000" w:rsidDel="00000000" w:rsidP="00000000" w:rsidRDefault="00000000" w:rsidRPr="00000000" w14:paraId="00000022">
      <w:pPr>
        <w:numPr>
          <w:ilvl w:val="2"/>
          <w:numId w:val="2"/>
        </w:numPr>
        <w:ind w:left="2160" w:hanging="36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Definition of Responsibility</w:t>
      </w:r>
    </w:p>
    <w:p w:rsidR="00000000" w:rsidDel="00000000" w:rsidP="00000000" w:rsidRDefault="00000000" w:rsidRPr="00000000" w14:paraId="00000023">
      <w:pPr>
        <w:ind w:left="2160" w:firstLine="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Expectations and Duties that TODA Members have toward other TODA members, TODA, community members,</w:t>
      </w:r>
      <w:r w:rsidDel="00000000" w:rsidR="00000000" w:rsidRPr="00000000">
        <w:rPr>
          <w:color w:val="cc4125"/>
          <w:rtl w:val="0"/>
        </w:rPr>
        <w:t xml:space="preserve"> and the </w:t>
      </w:r>
      <w:r w:rsidDel="00000000" w:rsidR="00000000" w:rsidRPr="00000000">
        <w:rPr>
          <w:rFonts w:ascii="Times New Roman" w:cs="Times New Roman" w:eastAsia="Times New Roman" w:hAnsi="Times New Roman"/>
          <w:color w:val="cc4125"/>
          <w:sz w:val="24"/>
          <w:szCs w:val="24"/>
          <w:rtl w:val="0"/>
        </w:rPr>
        <w:t xml:space="preserve">community.</w:t>
      </w:r>
    </w:p>
    <w:p w:rsidR="00000000" w:rsidDel="00000000" w:rsidP="00000000" w:rsidRDefault="00000000" w:rsidRPr="00000000" w14:paraId="00000024">
      <w:pPr>
        <w:numPr>
          <w:ilvl w:val="2"/>
          <w:numId w:val="2"/>
        </w:numPr>
        <w:ind w:left="2160" w:hanging="36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All TODA members and any person who is part of or related to TODA have responsibilities toward TODA members, TODA, </w:t>
      </w:r>
      <w:r w:rsidDel="00000000" w:rsidR="00000000" w:rsidRPr="00000000">
        <w:rPr>
          <w:color w:val="cc4125"/>
          <w:rtl w:val="0"/>
        </w:rPr>
        <w:t xml:space="preserve">community members, and </w:t>
      </w:r>
      <w:r w:rsidDel="00000000" w:rsidR="00000000" w:rsidRPr="00000000">
        <w:rPr>
          <w:rFonts w:ascii="Times New Roman" w:cs="Times New Roman" w:eastAsia="Times New Roman" w:hAnsi="Times New Roman"/>
          <w:color w:val="cc4125"/>
          <w:sz w:val="24"/>
          <w:szCs w:val="24"/>
          <w:rtl w:val="0"/>
        </w:rPr>
        <w:t xml:space="preserve">the community.  TODA responsibilities are outlined in the TODA </w:t>
      </w:r>
      <w:r w:rsidDel="00000000" w:rsidR="00000000" w:rsidRPr="00000000">
        <w:rPr>
          <w:color w:val="cc4125"/>
          <w:rtl w:val="0"/>
        </w:rPr>
        <w:t xml:space="preserve">Bylaws</w:t>
      </w:r>
      <w:r w:rsidDel="00000000" w:rsidR="00000000" w:rsidRPr="00000000">
        <w:rPr>
          <w:rFonts w:ascii="Times New Roman" w:cs="Times New Roman" w:eastAsia="Times New Roman" w:hAnsi="Times New Roman"/>
          <w:color w:val="cc4125"/>
          <w:sz w:val="24"/>
          <w:szCs w:val="24"/>
          <w:rtl w:val="0"/>
        </w:rPr>
        <w:t xml:space="preserve">.</w:t>
      </w:r>
    </w:p>
    <w:p w:rsidR="00000000" w:rsidDel="00000000" w:rsidP="00000000" w:rsidRDefault="00000000" w:rsidRPr="00000000" w14:paraId="00000025">
      <w:pPr>
        <w:pStyle w:val="Heading5"/>
        <w:numPr>
          <w:ilvl w:val="0"/>
          <w:numId w:val="2"/>
        </w:numPr>
        <w:ind w:left="720" w:hanging="360"/>
        <w:rPr>
          <w:color w:val="cc4125"/>
        </w:rPr>
      </w:pPr>
      <w:bookmarkStart w:colFirst="0" w:colLast="0" w:name="_lof7tld6gght" w:id="9"/>
      <w:bookmarkEnd w:id="9"/>
      <w:r w:rsidDel="00000000" w:rsidR="00000000" w:rsidRPr="00000000">
        <w:rPr>
          <w:color w:val="cc4125"/>
          <w:rtl w:val="0"/>
        </w:rPr>
        <w:t xml:space="preserve">Subsection III - Code of Conduct</w:t>
      </w:r>
    </w:p>
    <w:p w:rsidR="00000000" w:rsidDel="00000000" w:rsidP="00000000" w:rsidRDefault="00000000" w:rsidRPr="00000000" w14:paraId="00000026">
      <w:pPr>
        <w:numPr>
          <w:ilvl w:val="1"/>
          <w:numId w:val="2"/>
        </w:numPr>
        <w:ind w:left="1440" w:hanging="360"/>
        <w:rPr>
          <w:color w:val="cc4125"/>
        </w:rPr>
      </w:pPr>
      <w:r w:rsidDel="00000000" w:rsidR="00000000" w:rsidRPr="00000000">
        <w:rPr>
          <w:rFonts w:ascii="Times New Roman" w:cs="Times New Roman" w:eastAsia="Times New Roman" w:hAnsi="Times New Roman"/>
          <w:color w:val="cc4125"/>
          <w:sz w:val="24"/>
          <w:szCs w:val="24"/>
          <w:rtl w:val="0"/>
        </w:rPr>
        <w:t xml:space="preserve">All members, non-members, </w:t>
      </w:r>
      <w:del w:author="Caleb Picker" w:id="0" w:date="2018-02-23T00:42:34Z">
        <w:r w:rsidDel="00000000" w:rsidR="00000000" w:rsidRPr="00000000">
          <w:rPr>
            <w:rFonts w:ascii="Times New Roman" w:cs="Times New Roman" w:eastAsia="Times New Roman" w:hAnsi="Times New Roman"/>
            <w:color w:val="cc4125"/>
            <w:sz w:val="24"/>
            <w:szCs w:val="24"/>
            <w:rtl w:val="0"/>
          </w:rPr>
          <w:delText xml:space="preserve">or otherwise </w:delText>
        </w:r>
      </w:del>
      <w:ins w:author="Caleb Picker" w:id="0" w:date="2018-02-23T00:42:34Z">
        <w:r w:rsidDel="00000000" w:rsidR="00000000" w:rsidRPr="00000000">
          <w:rPr>
            <w:rFonts w:ascii="Times New Roman" w:cs="Times New Roman" w:eastAsia="Times New Roman" w:hAnsi="Times New Roman"/>
            <w:color w:val="cc4125"/>
            <w:sz w:val="24"/>
            <w:szCs w:val="24"/>
            <w:rtl w:val="0"/>
          </w:rPr>
          <w:t xml:space="preserve">or otherwise </w:t>
        </w:r>
      </w:ins>
      <w:r w:rsidDel="00000000" w:rsidR="00000000" w:rsidRPr="00000000">
        <w:rPr>
          <w:rFonts w:ascii="Times New Roman" w:cs="Times New Roman" w:eastAsia="Times New Roman" w:hAnsi="Times New Roman"/>
          <w:color w:val="cc4125"/>
          <w:sz w:val="24"/>
          <w:szCs w:val="24"/>
          <w:rtl w:val="0"/>
        </w:rPr>
        <w:t xml:space="preserve">represent</w:t>
      </w:r>
      <w:del w:author="Caleb Picker" w:id="1" w:date="2018-02-23T00:44:02Z">
        <w:r w:rsidDel="00000000" w:rsidR="00000000" w:rsidRPr="00000000">
          <w:rPr>
            <w:rFonts w:ascii="Times New Roman" w:cs="Times New Roman" w:eastAsia="Times New Roman" w:hAnsi="Times New Roman"/>
            <w:color w:val="cc4125"/>
            <w:sz w:val="24"/>
            <w:szCs w:val="24"/>
            <w:rtl w:val="0"/>
          </w:rPr>
          <w:delText xml:space="preserve">at</w:delText>
        </w:r>
      </w:del>
      <w:r w:rsidDel="00000000" w:rsidR="00000000" w:rsidRPr="00000000">
        <w:rPr>
          <w:rFonts w:ascii="Times New Roman" w:cs="Times New Roman" w:eastAsia="Times New Roman" w:hAnsi="Times New Roman"/>
          <w:color w:val="cc4125"/>
          <w:sz w:val="24"/>
          <w:szCs w:val="24"/>
          <w:rtl w:val="0"/>
        </w:rPr>
        <w:t xml:space="preserve">i</w:t>
      </w:r>
      <w:ins w:author="Caleb Picker" w:id="2" w:date="2018-02-23T00:43:05Z">
        <w:r w:rsidDel="00000000" w:rsidR="00000000" w:rsidRPr="00000000">
          <w:rPr>
            <w:rFonts w:ascii="Times New Roman" w:cs="Times New Roman" w:eastAsia="Times New Roman" w:hAnsi="Times New Roman"/>
            <w:color w:val="cc4125"/>
            <w:sz w:val="24"/>
            <w:szCs w:val="24"/>
            <w:rtl w:val="0"/>
          </w:rPr>
          <w:t xml:space="preserve">ng </w:t>
        </w:r>
      </w:ins>
      <w:del w:author="Caleb Picker" w:id="2" w:date="2018-02-23T00:43:05Z">
        <w:r w:rsidDel="00000000" w:rsidR="00000000" w:rsidRPr="00000000">
          <w:rPr>
            <w:rFonts w:ascii="Times New Roman" w:cs="Times New Roman" w:eastAsia="Times New Roman" w:hAnsi="Times New Roman"/>
            <w:color w:val="cc4125"/>
            <w:sz w:val="24"/>
            <w:szCs w:val="24"/>
            <w:rtl w:val="0"/>
          </w:rPr>
          <w:delText xml:space="preserve">ves of </w:delText>
        </w:r>
      </w:del>
      <w:r w:rsidDel="00000000" w:rsidR="00000000" w:rsidRPr="00000000">
        <w:rPr>
          <w:rFonts w:ascii="Times New Roman" w:cs="Times New Roman" w:eastAsia="Times New Roman" w:hAnsi="Times New Roman"/>
          <w:color w:val="cc4125"/>
          <w:sz w:val="24"/>
          <w:szCs w:val="24"/>
          <w:rtl w:val="0"/>
        </w:rPr>
        <w:t xml:space="preserve">TODA</w:t>
      </w:r>
      <w:ins w:author="Caleb Picker" w:id="3" w:date="2018-02-23T00:42:37Z">
        <w:r w:rsidDel="00000000" w:rsidR="00000000" w:rsidRPr="00000000">
          <w:rPr>
            <w:rFonts w:ascii="Times New Roman" w:cs="Times New Roman" w:eastAsia="Times New Roman" w:hAnsi="Times New Roman"/>
            <w:color w:val="cc4125"/>
            <w:sz w:val="24"/>
            <w:szCs w:val="24"/>
            <w:rtl w:val="0"/>
          </w:rPr>
          <w:t xml:space="preserve"> in any capacity </w:t>
        </w:r>
        <w:del w:author="Caleb Picker" w:id="3" w:date="2018-02-23T00:42:37Z">
          <w:r w:rsidDel="00000000" w:rsidR="00000000" w:rsidRPr="00000000">
            <w:rPr>
              <w:rFonts w:ascii="Times New Roman" w:cs="Times New Roman" w:eastAsia="Times New Roman" w:hAnsi="Times New Roman"/>
              <w:color w:val="cc4125"/>
              <w:sz w:val="24"/>
              <w:szCs w:val="24"/>
              <w:rtl w:val="0"/>
            </w:rPr>
            <w:delText xml:space="preserve">any</w:delText>
          </w:r>
        </w:del>
      </w:ins>
      <w:del w:author="Caleb Picker" w:id="3" w:date="2018-02-23T00:42:37Z">
        <w:r w:rsidDel="00000000" w:rsidR="00000000" w:rsidRPr="00000000">
          <w:rPr>
            <w:rFonts w:ascii="Times New Roman" w:cs="Times New Roman" w:eastAsia="Times New Roman" w:hAnsi="Times New Roman"/>
            <w:color w:val="cc4125"/>
            <w:sz w:val="24"/>
            <w:szCs w:val="24"/>
            <w:rtl w:val="0"/>
          </w:rPr>
          <w:delText xml:space="preserve"> </w:delText>
        </w:r>
      </w:del>
      <w:r w:rsidDel="00000000" w:rsidR="00000000" w:rsidRPr="00000000">
        <w:rPr>
          <w:rFonts w:ascii="Times New Roman" w:cs="Times New Roman" w:eastAsia="Times New Roman" w:hAnsi="Times New Roman"/>
          <w:color w:val="cc4125"/>
          <w:sz w:val="24"/>
          <w:szCs w:val="24"/>
          <w:rtl w:val="0"/>
        </w:rPr>
        <w:t xml:space="preserve">must abide by the Code of Conduct</w:t>
      </w:r>
      <w:del w:author="Caleb Picker" w:id="4" w:date="2018-02-23T00:42:27Z">
        <w:r w:rsidDel="00000000" w:rsidR="00000000" w:rsidRPr="00000000">
          <w:rPr>
            <w:rFonts w:ascii="Times New Roman" w:cs="Times New Roman" w:eastAsia="Times New Roman" w:hAnsi="Times New Roman"/>
            <w:color w:val="cc4125"/>
            <w:sz w:val="24"/>
            <w:szCs w:val="24"/>
            <w:rtl w:val="0"/>
          </w:rPr>
          <w:delText xml:space="preserve">, as outlined in </w:delText>
        </w:r>
      </w:del>
      <w:ins w:author="Caleb Picker" w:id="5" w:date="2018-02-23T00:42:24Z">
        <w:del w:author="Caleb Picker" w:id="4" w:date="2018-02-23T00:42:27Z">
          <w:r w:rsidDel="00000000" w:rsidR="00000000" w:rsidRPr="00000000">
            <w:rPr>
              <w:rFonts w:ascii="Times New Roman" w:cs="Times New Roman" w:eastAsia="Times New Roman" w:hAnsi="Times New Roman"/>
              <w:color w:val="cc4125"/>
              <w:sz w:val="24"/>
              <w:szCs w:val="24"/>
              <w:rtl w:val="0"/>
            </w:rPr>
            <w:delText xml:space="preserve">the </w:delText>
          </w:r>
        </w:del>
      </w:ins>
      <w:del w:author="Caleb Picker" w:id="4" w:date="2018-02-23T00:42:27Z">
        <w:r w:rsidDel="00000000" w:rsidR="00000000" w:rsidRPr="00000000">
          <w:rPr>
            <w:rFonts w:ascii="Times New Roman" w:cs="Times New Roman" w:eastAsia="Times New Roman" w:hAnsi="Times New Roman"/>
            <w:color w:val="cc4125"/>
            <w:sz w:val="24"/>
            <w:szCs w:val="24"/>
            <w:rtl w:val="0"/>
          </w:rPr>
          <w:delText xml:space="preserve">“TODA </w:delText>
        </w:r>
        <w:r w:rsidDel="00000000" w:rsidR="00000000" w:rsidRPr="00000000">
          <w:rPr>
            <w:rFonts w:ascii="Times New Roman" w:cs="Times New Roman" w:eastAsia="Times New Roman" w:hAnsi="Times New Roman"/>
            <w:color w:val="cc4125"/>
            <w:sz w:val="24"/>
            <w:szCs w:val="24"/>
            <w:rtl w:val="0"/>
          </w:rPr>
          <w:delText xml:space="preserve">Code of Conduct”</w:delText>
        </w:r>
      </w:del>
      <w:r w:rsidDel="00000000" w:rsidR="00000000" w:rsidRPr="00000000">
        <w:rPr>
          <w:rFonts w:ascii="Times New Roman" w:cs="Times New Roman" w:eastAsia="Times New Roman" w:hAnsi="Times New Roman"/>
          <w:color w:val="cc4125"/>
          <w:sz w:val="24"/>
          <w:szCs w:val="24"/>
          <w:rtl w:val="0"/>
        </w:rPr>
        <w:t xml:space="preserve">.</w:t>
      </w:r>
    </w:p>
    <w:p w:rsidR="00000000" w:rsidDel="00000000" w:rsidP="00000000" w:rsidRDefault="00000000" w:rsidRPr="00000000" w14:paraId="00000027">
      <w:pPr>
        <w:rPr>
          <w:del w:author="Caleb Picker" w:id="6" w:date="2018-02-23T00:42:05Z"/>
          <w:rFonts w:ascii="Times New Roman" w:cs="Times New Roman" w:eastAsia="Times New Roman" w:hAnsi="Times New Roman"/>
          <w:color w:val="cc4125"/>
          <w:sz w:val="24"/>
          <w:szCs w:val="24"/>
        </w:rPr>
      </w:pPr>
      <w:del w:author="Caleb Picker" w:id="6" w:date="2018-02-23T00:42:05Z">
        <w:r w:rsidDel="00000000" w:rsidR="00000000" w:rsidRPr="00000000">
          <w:rPr>
            <w:rtl w:val="0"/>
          </w:rPr>
        </w:r>
      </w:del>
    </w:p>
    <w:p w:rsidR="00000000" w:rsidDel="00000000" w:rsidP="00000000" w:rsidRDefault="00000000" w:rsidRPr="00000000" w14:paraId="00000028">
      <w:pPr>
        <w:pStyle w:val="Heading5"/>
        <w:numPr>
          <w:ilvl w:val="0"/>
          <w:numId w:val="2"/>
        </w:numPr>
        <w:ind w:left="720" w:hanging="360"/>
        <w:rPr>
          <w:color w:val="cc4125"/>
        </w:rPr>
      </w:pPr>
      <w:bookmarkStart w:colFirst="0" w:colLast="0" w:name="_8nmhfs6iltug" w:id="10"/>
      <w:bookmarkEnd w:id="10"/>
      <w:r w:rsidDel="00000000" w:rsidR="00000000" w:rsidRPr="00000000">
        <w:rPr>
          <w:color w:val="cc4125"/>
          <w:rtl w:val="0"/>
        </w:rPr>
        <w:t xml:space="preserve">Subsection IV - Disciplinary Action</w:t>
      </w:r>
    </w:p>
    <w:p w:rsidR="00000000" w:rsidDel="00000000" w:rsidP="00000000" w:rsidRDefault="00000000" w:rsidRPr="00000000" w14:paraId="00000029">
      <w:pPr>
        <w:numPr>
          <w:ilvl w:val="1"/>
          <w:numId w:val="2"/>
        </w:numPr>
        <w:ind w:left="1440" w:hanging="360"/>
        <w:rPr>
          <w:color w:val="cc4125"/>
        </w:rPr>
      </w:pPr>
      <w:r w:rsidDel="00000000" w:rsidR="00000000" w:rsidRPr="00000000">
        <w:rPr>
          <w:rFonts w:ascii="Times New Roman" w:cs="Times New Roman" w:eastAsia="Times New Roman" w:hAnsi="Times New Roman"/>
          <w:color w:val="cc4125"/>
          <w:sz w:val="24"/>
          <w:szCs w:val="24"/>
          <w:rtl w:val="0"/>
        </w:rPr>
        <w:t xml:space="preserve">All members, non-members, </w:t>
      </w:r>
      <w:ins w:author="Caleb Picker" w:id="7" w:date="2018-02-23T00:44:10Z">
        <w:r w:rsidDel="00000000" w:rsidR="00000000" w:rsidRPr="00000000">
          <w:rPr>
            <w:rFonts w:ascii="Times New Roman" w:cs="Times New Roman" w:eastAsia="Times New Roman" w:hAnsi="Times New Roman"/>
            <w:color w:val="cc4125"/>
            <w:sz w:val="24"/>
            <w:szCs w:val="24"/>
            <w:rtl w:val="0"/>
          </w:rPr>
          <w:t xml:space="preserve">or otherwise representing </w:t>
        </w:r>
      </w:ins>
      <w:del w:author="Caleb Picker" w:id="7" w:date="2018-02-23T00:44:10Z">
        <w:r w:rsidDel="00000000" w:rsidR="00000000" w:rsidRPr="00000000">
          <w:rPr>
            <w:rFonts w:ascii="Times New Roman" w:cs="Times New Roman" w:eastAsia="Times New Roman" w:hAnsi="Times New Roman"/>
            <w:color w:val="cc4125"/>
            <w:sz w:val="24"/>
            <w:szCs w:val="24"/>
            <w:rtl w:val="0"/>
          </w:rPr>
          <w:delText xml:space="preserve">or otherwise representatives of T</w:delText>
        </w:r>
      </w:del>
      <w:ins w:author="Caleb Picker" w:id="7" w:date="2018-02-23T00:44:10Z">
        <w:r w:rsidDel="00000000" w:rsidR="00000000" w:rsidRPr="00000000">
          <w:rPr>
            <w:rFonts w:ascii="Times New Roman" w:cs="Times New Roman" w:eastAsia="Times New Roman" w:hAnsi="Times New Roman"/>
            <w:color w:val="cc4125"/>
            <w:sz w:val="24"/>
            <w:szCs w:val="24"/>
            <w:rtl w:val="0"/>
          </w:rPr>
          <w:t xml:space="preserve">T</w:t>
        </w:r>
      </w:ins>
      <w:r w:rsidDel="00000000" w:rsidR="00000000" w:rsidRPr="00000000">
        <w:rPr>
          <w:rFonts w:ascii="Times New Roman" w:cs="Times New Roman" w:eastAsia="Times New Roman" w:hAnsi="Times New Roman"/>
          <w:color w:val="cc4125"/>
          <w:sz w:val="24"/>
          <w:szCs w:val="24"/>
          <w:rtl w:val="0"/>
        </w:rPr>
        <w:t xml:space="preserve">ODA will be recommended for and be subject to Disciplinary Action as outlined in the </w:t>
      </w:r>
      <w:del w:author="Caleb Picker" w:id="8" w:date="2018-02-23T00:45:32Z">
        <w:r w:rsidDel="00000000" w:rsidR="00000000" w:rsidRPr="00000000">
          <w:rPr>
            <w:rFonts w:ascii="Times New Roman" w:cs="Times New Roman" w:eastAsia="Times New Roman" w:hAnsi="Times New Roman"/>
            <w:color w:val="cc4125"/>
            <w:sz w:val="24"/>
            <w:szCs w:val="24"/>
            <w:rtl w:val="0"/>
          </w:rPr>
          <w:delText xml:space="preserve">“TODA </w:delText>
        </w:r>
      </w:del>
      <w:r w:rsidDel="00000000" w:rsidR="00000000" w:rsidRPr="00000000">
        <w:rPr>
          <w:rFonts w:ascii="Times New Roman" w:cs="Times New Roman" w:eastAsia="Times New Roman" w:hAnsi="Times New Roman"/>
          <w:color w:val="cc4125"/>
          <w:sz w:val="24"/>
          <w:szCs w:val="24"/>
          <w:rtl w:val="0"/>
        </w:rPr>
        <w:t xml:space="preserve">Bylaws </w:t>
      </w:r>
      <w:del w:author="Caleb Picker" w:id="9" w:date="2018-02-23T00:45:35Z">
        <w:r w:rsidDel="00000000" w:rsidR="00000000" w:rsidRPr="00000000">
          <w:rPr>
            <w:rFonts w:ascii="Times New Roman" w:cs="Times New Roman" w:eastAsia="Times New Roman" w:hAnsi="Times New Roman"/>
            <w:color w:val="cc4125"/>
            <w:sz w:val="24"/>
            <w:szCs w:val="24"/>
            <w:rtl w:val="0"/>
          </w:rPr>
          <w:delText xml:space="preserve">[Disciplinary Action Section]”</w:delText>
        </w:r>
      </w:del>
      <w:r w:rsidDel="00000000" w:rsidR="00000000" w:rsidRPr="00000000">
        <w:rPr>
          <w:rFonts w:ascii="Times New Roman" w:cs="Times New Roman" w:eastAsia="Times New Roman" w:hAnsi="Times New Roman"/>
          <w:color w:val="cc4125"/>
          <w:sz w:val="24"/>
          <w:szCs w:val="24"/>
          <w:rtl w:val="0"/>
        </w:rPr>
        <w:t xml:space="preserve">. </w:t>
      </w:r>
      <w:r w:rsidDel="00000000" w:rsidR="00000000" w:rsidRPr="00000000">
        <w:rPr>
          <w:rtl w:val="0"/>
        </w:rPr>
      </w:r>
    </w:p>
    <w:p w:rsidR="00000000" w:rsidDel="00000000" w:rsidP="00000000" w:rsidRDefault="00000000" w:rsidRPr="00000000" w14:paraId="0000002A">
      <w:pPr>
        <w:pStyle w:val="Heading4"/>
        <w:ind w:left="0" w:firstLine="0"/>
        <w:rPr>
          <w:color w:val="cc4125"/>
        </w:rPr>
      </w:pPr>
      <w:bookmarkStart w:colFirst="0" w:colLast="0" w:name="_x27vto187h35" w:id="11"/>
      <w:bookmarkEnd w:id="11"/>
      <w:r w:rsidDel="00000000" w:rsidR="00000000" w:rsidRPr="00000000">
        <w:rPr>
          <w:color w:val="cc4125"/>
          <w:rtl w:val="0"/>
        </w:rPr>
        <w:t xml:space="preserve">Section II - Officers</w:t>
      </w:r>
    </w:p>
    <w:p w:rsidR="00000000" w:rsidDel="00000000" w:rsidP="00000000" w:rsidRDefault="00000000" w:rsidRPr="00000000" w14:paraId="0000002B">
      <w:pPr>
        <w:pStyle w:val="Heading5"/>
        <w:numPr>
          <w:ilvl w:val="0"/>
          <w:numId w:val="9"/>
        </w:numPr>
        <w:ind w:left="720" w:hanging="360"/>
        <w:rPr>
          <w:color w:val="cc4125"/>
        </w:rPr>
      </w:pPr>
      <w:bookmarkStart w:colFirst="0" w:colLast="0" w:name="_id2gr22fncj6" w:id="12"/>
      <w:bookmarkEnd w:id="12"/>
      <w:r w:rsidDel="00000000" w:rsidR="00000000" w:rsidRPr="00000000">
        <w:rPr>
          <w:color w:val="cc4125"/>
          <w:rtl w:val="0"/>
        </w:rPr>
        <w:t xml:space="preserve">Subsection 1 - General Qualifications for Positions</w:t>
      </w:r>
    </w:p>
    <w:p w:rsidR="00000000" w:rsidDel="00000000" w:rsidP="00000000" w:rsidRDefault="00000000" w:rsidRPr="00000000" w14:paraId="0000002C">
      <w:pPr>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ab/>
        <w:t xml:space="preserve">The absolute minimum of officer will equal 5. As the group grows, the minimum officers will grow proportionally. For membership up to the size of 100, this proportion will equal 10%. After 100, this proportion will equal 5% plus 5 positions.  People in primary officer positions must have active status and UNLV student status.</w:t>
      </w:r>
      <w:ins w:author="Rudolf Jovero" w:id="10" w:date="2018-02-21T06:38:04Z">
        <w:r w:rsidDel="00000000" w:rsidR="00000000" w:rsidRPr="00000000">
          <w:rPr>
            <w:rFonts w:ascii="Times New Roman" w:cs="Times New Roman" w:eastAsia="Times New Roman" w:hAnsi="Times New Roman"/>
            <w:color w:val="cc4125"/>
            <w:sz w:val="24"/>
            <w:szCs w:val="24"/>
            <w:rtl w:val="0"/>
          </w:rPr>
          <w:t xml:space="preserve"> </w:t>
        </w:r>
        <w:r w:rsidDel="00000000" w:rsidR="00000000" w:rsidRPr="00000000">
          <w:rPr>
            <w:rFonts w:ascii="Times New Roman" w:cs="Times New Roman" w:eastAsia="Times New Roman" w:hAnsi="Times New Roman"/>
            <w:color w:val="cc4125"/>
            <w:sz w:val="24"/>
            <w:szCs w:val="24"/>
            <w:rtl w:val="0"/>
          </w:rPr>
          <w:t xml:space="preserve">Candidates must also have atleast 1 semester in TODA or have founded the club.</w:t>
        </w:r>
      </w:ins>
      <w:r w:rsidDel="00000000" w:rsidR="00000000" w:rsidRPr="00000000">
        <w:rPr>
          <w:rtl w:val="0"/>
        </w:rPr>
      </w:r>
    </w:p>
    <w:p w:rsidR="00000000" w:rsidDel="00000000" w:rsidP="00000000" w:rsidRDefault="00000000" w:rsidRPr="00000000" w14:paraId="0000002D">
      <w:pPr>
        <w:pStyle w:val="Heading5"/>
        <w:numPr>
          <w:ilvl w:val="0"/>
          <w:numId w:val="9"/>
        </w:numPr>
        <w:ind w:left="720" w:hanging="360"/>
        <w:rPr>
          <w:color w:val="cc4125"/>
        </w:rPr>
      </w:pPr>
      <w:bookmarkStart w:colFirst="0" w:colLast="0" w:name="_bg2286pyf5ye" w:id="13"/>
      <w:bookmarkEnd w:id="13"/>
      <w:r w:rsidDel="00000000" w:rsidR="00000000" w:rsidRPr="00000000">
        <w:rPr>
          <w:color w:val="cc4125"/>
          <w:rtl w:val="0"/>
        </w:rPr>
        <w:t xml:space="preserve">Subsection 2 - Positions</w:t>
      </w:r>
      <w:r w:rsidDel="00000000" w:rsidR="00000000" w:rsidRPr="00000000">
        <w:rPr>
          <w:rtl w:val="0"/>
        </w:rPr>
      </w:r>
    </w:p>
    <w:p w:rsidR="00000000" w:rsidDel="00000000" w:rsidP="00000000" w:rsidRDefault="00000000" w:rsidRPr="00000000" w14:paraId="0000002E">
      <w:pPr>
        <w:numPr>
          <w:ilvl w:val="1"/>
          <w:numId w:val="6"/>
        </w:numPr>
        <w:ind w:left="1440" w:hanging="36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Primary Officers</w:t>
      </w:r>
    </w:p>
    <w:p w:rsidR="00000000" w:rsidDel="00000000" w:rsidP="00000000" w:rsidRDefault="00000000" w:rsidRPr="00000000" w14:paraId="0000002F">
      <w:pPr>
        <w:ind w:left="720" w:firstLine="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Primary officer positions have elected position status. Primary officer positions will have the chair registered with UNLV’s OED. All primary officer chairs must follow the election procedure elections to have the chair filled. The privileges and responsibilities of primary officers have description in the TODA bylaws.</w:t>
      </w:r>
    </w:p>
    <w:p w:rsidR="00000000" w:rsidDel="00000000" w:rsidP="00000000" w:rsidRDefault="00000000" w:rsidRPr="00000000" w14:paraId="00000030">
      <w:pPr>
        <w:numPr>
          <w:ilvl w:val="1"/>
          <w:numId w:val="6"/>
        </w:numPr>
        <w:ind w:left="1440" w:hanging="36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Secondary Officers</w:t>
      </w:r>
    </w:p>
    <w:p w:rsidR="00000000" w:rsidDel="00000000" w:rsidP="00000000" w:rsidRDefault="00000000" w:rsidRPr="00000000" w14:paraId="00000031">
      <w:pPr>
        <w:ind w:left="720" w:firstLine="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Secondary officer positions have appointed or elected status, with the </w:t>
      </w:r>
      <w:r w:rsidDel="00000000" w:rsidR="00000000" w:rsidRPr="00000000">
        <w:rPr>
          <w:color w:val="cc4125"/>
          <w:rtl w:val="0"/>
        </w:rPr>
        <w:t xml:space="preserve">exception</w:t>
      </w:r>
      <w:r w:rsidDel="00000000" w:rsidR="00000000" w:rsidRPr="00000000">
        <w:rPr>
          <w:rFonts w:ascii="Times New Roman" w:cs="Times New Roman" w:eastAsia="Times New Roman" w:hAnsi="Times New Roman"/>
          <w:color w:val="cc4125"/>
          <w:sz w:val="24"/>
          <w:szCs w:val="24"/>
          <w:rtl w:val="0"/>
        </w:rPr>
        <w:t xml:space="preserve"> of the Past President position. Secondary officer positions will register with UNLV’s OED. A primary officer may appoint someone to a secondary officer chair, or the primary officers may open any secondary officer chairs to the election process. The</w:t>
      </w:r>
      <w:r w:rsidDel="00000000" w:rsidR="00000000" w:rsidRPr="00000000">
        <w:rPr>
          <w:color w:val="cc4125"/>
          <w:rtl w:val="0"/>
        </w:rPr>
        <w:t xml:space="preserve"> TODA bylaws will describe</w:t>
      </w:r>
      <w:r w:rsidDel="00000000" w:rsidR="00000000" w:rsidRPr="00000000">
        <w:rPr>
          <w:rFonts w:ascii="Times New Roman" w:cs="Times New Roman" w:eastAsia="Times New Roman" w:hAnsi="Times New Roman"/>
          <w:color w:val="cc4125"/>
          <w:sz w:val="24"/>
          <w:szCs w:val="24"/>
          <w:rtl w:val="0"/>
        </w:rPr>
        <w:t xml:space="preserve"> privileges and responsibilities of secondary officers.</w:t>
      </w:r>
    </w:p>
    <w:p w:rsidR="00000000" w:rsidDel="00000000" w:rsidP="00000000" w:rsidRDefault="00000000" w:rsidRPr="00000000" w14:paraId="00000032">
      <w:pPr>
        <w:numPr>
          <w:ilvl w:val="1"/>
          <w:numId w:val="6"/>
        </w:numPr>
        <w:ind w:left="1440" w:hanging="36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Honorary Officers</w:t>
      </w:r>
    </w:p>
    <w:p w:rsidR="00000000" w:rsidDel="00000000" w:rsidP="00000000" w:rsidRDefault="00000000" w:rsidRPr="00000000" w14:paraId="00000033">
      <w:pPr>
        <w:ind w:left="720" w:firstLine="72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Honorary officer chairs have appointment status. Primary Officers may create honorary positions based on the need for leadership on projects. Honorary officers may have non-student status as these officer position will not count as registered officer positions.</w:t>
      </w:r>
      <w:ins w:author="Rudolf Jovero" w:id="11" w:date="2018-02-21T06:40:56Z">
        <w:r w:rsidDel="00000000" w:rsidR="00000000" w:rsidRPr="00000000">
          <w:rPr>
            <w:rFonts w:ascii="Times New Roman" w:cs="Times New Roman" w:eastAsia="Times New Roman" w:hAnsi="Times New Roman"/>
            <w:color w:val="cc4125"/>
            <w:sz w:val="24"/>
            <w:szCs w:val="24"/>
            <w:rtl w:val="0"/>
          </w:rPr>
          <w:t xml:space="preserve"> An </w:t>
        </w:r>
        <w:r w:rsidDel="00000000" w:rsidR="00000000" w:rsidRPr="00000000">
          <w:rPr>
            <w:rFonts w:ascii="Times New Roman" w:cs="Times New Roman" w:eastAsia="Times New Roman" w:hAnsi="Times New Roman"/>
            <w:color w:val="cc4125"/>
            <w:sz w:val="24"/>
            <w:szCs w:val="24"/>
            <w:rtl w:val="0"/>
          </w:rPr>
          <w:t xml:space="preserve">Honorary Officer does not necessarily gain the </w:t>
        </w:r>
        <w:r w:rsidDel="00000000" w:rsidR="00000000" w:rsidRPr="00000000">
          <w:rPr>
            <w:rFonts w:ascii="Times New Roman" w:cs="Times New Roman" w:eastAsia="Times New Roman" w:hAnsi="Times New Roman"/>
            <w:color w:val="cc4125"/>
            <w:sz w:val="24"/>
            <w:szCs w:val="24"/>
            <w:rtl w:val="0"/>
          </w:rPr>
          <w:t xml:space="preserve">privileges</w:t>
        </w:r>
        <w:r w:rsidDel="00000000" w:rsidR="00000000" w:rsidRPr="00000000">
          <w:rPr>
            <w:rFonts w:ascii="Times New Roman" w:cs="Times New Roman" w:eastAsia="Times New Roman" w:hAnsi="Times New Roman"/>
            <w:color w:val="cc4125"/>
            <w:sz w:val="24"/>
            <w:szCs w:val="24"/>
            <w:rtl w:val="0"/>
          </w:rPr>
          <w:t xml:space="preserve"> of a Primary or Secondary Officer.</w:t>
        </w:r>
      </w:ins>
      <w:r w:rsidDel="00000000" w:rsidR="00000000" w:rsidRPr="00000000">
        <w:rPr>
          <w:rtl w:val="0"/>
        </w:rPr>
      </w:r>
    </w:p>
    <w:p w:rsidR="00000000" w:rsidDel="00000000" w:rsidP="00000000" w:rsidRDefault="00000000" w:rsidRPr="00000000" w14:paraId="00000034">
      <w:pPr>
        <w:numPr>
          <w:ilvl w:val="1"/>
          <w:numId w:val="6"/>
        </w:numPr>
        <w:ind w:left="1440" w:hanging="36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Default Positions</w:t>
      </w:r>
    </w:p>
    <w:p w:rsidR="00000000" w:rsidDel="00000000" w:rsidP="00000000" w:rsidRDefault="00000000" w:rsidRPr="00000000" w14:paraId="00000035">
      <w:pPr>
        <w:ind w:left="720" w:firstLine="720"/>
        <w:rPr>
          <w:del w:author="Rudolf Jovero" w:id="13" w:date="2018-02-21T06:44:04Z"/>
          <w:rFonts w:ascii="Times New Roman" w:cs="Times New Roman" w:eastAsia="Times New Roman" w:hAnsi="Times New Roman"/>
          <w:color w:val="cc4125"/>
          <w:sz w:val="24"/>
          <w:szCs w:val="24"/>
        </w:rPr>
      </w:pPr>
      <w:commentRangeStart w:id="7"/>
      <w:r w:rsidDel="00000000" w:rsidR="00000000" w:rsidRPr="00000000">
        <w:rPr>
          <w:rFonts w:ascii="Times New Roman" w:cs="Times New Roman" w:eastAsia="Times New Roman" w:hAnsi="Times New Roman"/>
          <w:color w:val="cc4125"/>
          <w:sz w:val="24"/>
          <w:szCs w:val="24"/>
          <w:rtl w:val="0"/>
        </w:rPr>
        <w:t xml:space="preserve">TODA shall have a President, Membership Vice President, Public Relations Vice President, Secretary, Treasurer, Director of Marketing, and Sergeant at Arms as the seven primary officer positions. TODA shall also have a Past President </w:t>
      </w:r>
      <w:r w:rsidDel="00000000" w:rsidR="00000000" w:rsidRPr="00000000">
        <w:rPr>
          <w:color w:val="cc4125"/>
          <w:rtl w:val="0"/>
        </w:rPr>
        <w:t xml:space="preserve">if a new President gets elected</w:t>
      </w:r>
      <w:r w:rsidDel="00000000" w:rsidR="00000000" w:rsidRPr="00000000">
        <w:rPr>
          <w:rFonts w:ascii="Times New Roman" w:cs="Times New Roman" w:eastAsia="Times New Roman" w:hAnsi="Times New Roman"/>
          <w:color w:val="cc4125"/>
          <w:sz w:val="24"/>
          <w:szCs w:val="24"/>
          <w:rtl w:val="0"/>
        </w:rPr>
        <w:t xml:space="preserve">, a Historian, a Publicist of Newsletters, and a Publicist of Peer-Review, as standing secondary officer positions. The roles of these officers have descriptions in the bylaws. The byl</w:t>
      </w:r>
      <w:r w:rsidDel="00000000" w:rsidR="00000000" w:rsidRPr="00000000">
        <w:rPr>
          <w:color w:val="cc4125"/>
          <w:rtl w:val="0"/>
        </w:rPr>
        <w:t xml:space="preserve">aws may dictate which positions may combine so one person may fulfill </w:t>
      </w:r>
      <w:ins w:author="Rudolf Jovero" w:id="12" w:date="2018-02-21T06:43:50Z">
        <w:r w:rsidDel="00000000" w:rsidR="00000000" w:rsidRPr="00000000">
          <w:rPr>
            <w:color w:val="cc4125"/>
            <w:rtl w:val="0"/>
          </w:rPr>
          <w:t xml:space="preserve">multiple</w:t>
        </w:r>
      </w:ins>
      <w:del w:author="Rudolf Jovero" w:id="12" w:date="2018-02-21T06:43:50Z">
        <w:r w:rsidDel="00000000" w:rsidR="00000000" w:rsidRPr="00000000">
          <w:rPr>
            <w:color w:val="cc4125"/>
            <w:rtl w:val="0"/>
          </w:rPr>
          <w:delText xml:space="preserve">these</w:delText>
        </w:r>
      </w:del>
      <w:r w:rsidDel="00000000" w:rsidR="00000000" w:rsidRPr="00000000">
        <w:rPr>
          <w:color w:val="cc4125"/>
          <w:rtl w:val="0"/>
        </w:rPr>
        <w:t xml:space="preserve"> positions.</w:t>
      </w:r>
      <w:del w:author="Rudolf Jovero" w:id="13" w:date="2018-02-21T06:44:04Z">
        <w:commentRangeEnd w:id="7"/>
        <w:r w:rsidDel="00000000" w:rsidR="00000000" w:rsidRPr="00000000">
          <w:commentReference w:id="7"/>
        </w:r>
        <w:r w:rsidDel="00000000" w:rsidR="00000000" w:rsidRPr="00000000">
          <w:rPr>
            <w:rtl w:val="0"/>
          </w:rPr>
        </w:r>
      </w:del>
    </w:p>
    <w:p w:rsidR="00000000" w:rsidDel="00000000" w:rsidP="00000000" w:rsidRDefault="00000000" w:rsidRPr="00000000" w14:paraId="00000036">
      <w:pPr>
        <w:ind w:left="720" w:firstLine="720"/>
        <w:rPr>
          <w:del w:author="Rudolf Jovero" w:id="13" w:date="2018-02-21T06:44:04Z"/>
          <w:rFonts w:ascii="Times New Roman" w:cs="Times New Roman" w:eastAsia="Times New Roman" w:hAnsi="Times New Roman"/>
          <w:color w:val="cc4125"/>
          <w:sz w:val="24"/>
          <w:szCs w:val="24"/>
        </w:rPr>
        <w:pPrChange w:author="Rudolf Jovero" w:id="0" w:date="2018-02-21T06:44:04Z">
          <w:pPr>
            <w:ind w:left="720" w:firstLine="720"/>
          </w:pPr>
        </w:pPrChange>
      </w:pPr>
      <w:del w:author="Rudolf Jovero" w:id="13" w:date="2018-02-21T06:44:04Z">
        <w:r w:rsidDel="00000000" w:rsidR="00000000" w:rsidRPr="00000000">
          <w:rPr>
            <w:rFonts w:ascii="Times New Roman" w:cs="Times New Roman" w:eastAsia="Times New Roman" w:hAnsi="Times New Roman"/>
            <w:color w:val="cc4125"/>
            <w:sz w:val="24"/>
            <w:szCs w:val="24"/>
            <w:rtl w:val="0"/>
          </w:rPr>
          <w:delText xml:space="preserve">The Vice President positions may combine to one position.</w:delText>
        </w:r>
      </w:del>
    </w:p>
    <w:p w:rsidR="00000000" w:rsidDel="00000000" w:rsidP="00000000" w:rsidRDefault="00000000" w:rsidRPr="00000000" w14:paraId="00000037">
      <w:pPr>
        <w:ind w:left="720" w:firstLine="720"/>
        <w:rPr>
          <w:del w:author="Rudolf Jovero" w:id="13" w:date="2018-02-21T06:44:04Z"/>
          <w:rFonts w:ascii="Times New Roman" w:cs="Times New Roman" w:eastAsia="Times New Roman" w:hAnsi="Times New Roman"/>
          <w:color w:val="cc4125"/>
          <w:sz w:val="24"/>
          <w:szCs w:val="24"/>
        </w:rPr>
      </w:pPr>
      <w:del w:author="Rudolf Jovero" w:id="13" w:date="2018-02-21T06:44:04Z">
        <w:r w:rsidDel="00000000" w:rsidR="00000000" w:rsidRPr="00000000">
          <w:rPr>
            <w:color w:val="cc4125"/>
            <w:rtl w:val="0"/>
          </w:rPr>
          <w:delText xml:space="preserve">The Public Relations Vice President and Director of Marketing positions may combine to one position.</w:delText>
        </w:r>
        <w:r w:rsidDel="00000000" w:rsidR="00000000" w:rsidRPr="00000000">
          <w:rPr>
            <w:rFonts w:ascii="Times New Roman" w:cs="Times New Roman" w:eastAsia="Times New Roman" w:hAnsi="Times New Roman"/>
            <w:color w:val="cc4125"/>
            <w:sz w:val="24"/>
            <w:szCs w:val="24"/>
            <w:rtl w:val="0"/>
          </w:rPr>
          <w:delText xml:space="preserve"> </w:delText>
        </w:r>
      </w:del>
    </w:p>
    <w:p w:rsidR="00000000" w:rsidDel="00000000" w:rsidP="00000000" w:rsidRDefault="00000000" w:rsidRPr="00000000" w14:paraId="00000038">
      <w:pPr>
        <w:ind w:left="720" w:firstLine="720"/>
        <w:rPr>
          <w:del w:author="Rudolf Jovero" w:id="13" w:date="2018-02-21T06:44:04Z"/>
          <w:rFonts w:ascii="Times New Roman" w:cs="Times New Roman" w:eastAsia="Times New Roman" w:hAnsi="Times New Roman"/>
          <w:color w:val="cc4125"/>
          <w:sz w:val="24"/>
          <w:szCs w:val="24"/>
        </w:rPr>
      </w:pPr>
      <w:del w:author="Rudolf Jovero" w:id="13" w:date="2018-02-21T06:44:04Z">
        <w:r w:rsidDel="00000000" w:rsidR="00000000" w:rsidRPr="00000000">
          <w:rPr>
            <w:rFonts w:ascii="Times New Roman" w:cs="Times New Roman" w:eastAsia="Times New Roman" w:hAnsi="Times New Roman"/>
            <w:color w:val="cc4125"/>
            <w:sz w:val="24"/>
            <w:szCs w:val="24"/>
            <w:rtl w:val="0"/>
          </w:rPr>
          <w:delText xml:space="preserve">The Secretary</w:delText>
        </w:r>
        <w:r w:rsidDel="00000000" w:rsidR="00000000" w:rsidRPr="00000000">
          <w:rPr>
            <w:color w:val="cc4125"/>
            <w:rtl w:val="0"/>
          </w:rPr>
          <w:delText xml:space="preserve">,</w:delText>
        </w:r>
        <w:r w:rsidDel="00000000" w:rsidR="00000000" w:rsidRPr="00000000">
          <w:rPr>
            <w:rFonts w:ascii="Times New Roman" w:cs="Times New Roman" w:eastAsia="Times New Roman" w:hAnsi="Times New Roman"/>
            <w:color w:val="cc4125"/>
            <w:sz w:val="24"/>
            <w:szCs w:val="24"/>
            <w:rtl w:val="0"/>
          </w:rPr>
          <w:delText xml:space="preserve"> Sergeant at Arms,</w:delText>
        </w:r>
        <w:r w:rsidDel="00000000" w:rsidR="00000000" w:rsidRPr="00000000">
          <w:rPr>
            <w:color w:val="cc4125"/>
            <w:rtl w:val="0"/>
          </w:rPr>
          <w:delText xml:space="preserve"> and Publicist positions,</w:delText>
        </w:r>
        <w:r w:rsidDel="00000000" w:rsidR="00000000" w:rsidRPr="00000000">
          <w:rPr>
            <w:rFonts w:ascii="Times New Roman" w:cs="Times New Roman" w:eastAsia="Times New Roman" w:hAnsi="Times New Roman"/>
            <w:color w:val="cc4125"/>
            <w:sz w:val="24"/>
            <w:szCs w:val="24"/>
            <w:rtl w:val="0"/>
          </w:rPr>
          <w:delText xml:space="preserve"> may combine to</w:delText>
        </w:r>
        <w:r w:rsidDel="00000000" w:rsidR="00000000" w:rsidRPr="00000000">
          <w:rPr>
            <w:color w:val="cc4125"/>
            <w:rtl w:val="0"/>
          </w:rPr>
          <w:delText xml:space="preserve"> any amount of merged</w:delText>
        </w:r>
        <w:r w:rsidDel="00000000" w:rsidR="00000000" w:rsidRPr="00000000">
          <w:rPr>
            <w:rFonts w:ascii="Times New Roman" w:cs="Times New Roman" w:eastAsia="Times New Roman" w:hAnsi="Times New Roman"/>
            <w:color w:val="cc4125"/>
            <w:sz w:val="24"/>
            <w:szCs w:val="24"/>
            <w:rtl w:val="0"/>
          </w:rPr>
          <w:delText xml:space="preserve"> positions.</w:delText>
        </w:r>
      </w:del>
    </w:p>
    <w:p w:rsidR="00000000" w:rsidDel="00000000" w:rsidP="00000000" w:rsidRDefault="00000000" w:rsidRPr="00000000" w14:paraId="00000039">
      <w:pPr>
        <w:ind w:left="0" w:firstLine="0"/>
        <w:rPr>
          <w:rFonts w:ascii="Times New Roman" w:cs="Times New Roman" w:eastAsia="Times New Roman" w:hAnsi="Times New Roman"/>
          <w:color w:val="cc4125"/>
          <w:sz w:val="24"/>
          <w:szCs w:val="24"/>
        </w:rPr>
      </w:pPr>
      <w:r w:rsidDel="00000000" w:rsidR="00000000" w:rsidRPr="00000000">
        <w:rPr>
          <w:rtl w:val="0"/>
        </w:rPr>
      </w:r>
    </w:p>
    <w:p w:rsidR="00000000" w:rsidDel="00000000" w:rsidP="00000000" w:rsidRDefault="00000000" w:rsidRPr="00000000" w14:paraId="0000003A">
      <w:pPr>
        <w:pStyle w:val="Heading5"/>
        <w:numPr>
          <w:ilvl w:val="0"/>
          <w:numId w:val="9"/>
        </w:numPr>
        <w:ind w:left="720" w:hanging="360"/>
        <w:rPr>
          <w:color w:val="cc4125"/>
        </w:rPr>
      </w:pPr>
      <w:bookmarkStart w:colFirst="0" w:colLast="0" w:name="_82gjf0eam0cv" w:id="14"/>
      <w:bookmarkEnd w:id="14"/>
      <w:r w:rsidDel="00000000" w:rsidR="00000000" w:rsidRPr="00000000">
        <w:rPr>
          <w:color w:val="cc4125"/>
          <w:rtl w:val="0"/>
        </w:rPr>
        <w:t xml:space="preserve">Subsection 3 - Elections and Appointments</w:t>
      </w:r>
    </w:p>
    <w:p w:rsidR="00000000" w:rsidDel="00000000" w:rsidP="00000000" w:rsidRDefault="00000000" w:rsidRPr="00000000" w14:paraId="0000003B">
      <w:pPr>
        <w:numPr>
          <w:ilvl w:val="1"/>
          <w:numId w:val="9"/>
        </w:numPr>
        <w:ind w:left="1440" w:hanging="36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Nominations.</w:t>
      </w:r>
    </w:p>
    <w:p w:rsidR="00000000" w:rsidDel="00000000" w:rsidP="00000000" w:rsidRDefault="00000000" w:rsidRPr="00000000" w14:paraId="0000003C">
      <w:pPr>
        <w:numPr>
          <w:ilvl w:val="2"/>
          <w:numId w:val="9"/>
        </w:numPr>
        <w:ind w:left="2160" w:hanging="360"/>
        <w:rPr>
          <w:rFonts w:ascii="Times New Roman" w:cs="Times New Roman" w:eastAsia="Times New Roman" w:hAnsi="Times New Roman"/>
          <w:color w:val="cc4125"/>
          <w:sz w:val="24"/>
          <w:szCs w:val="24"/>
        </w:rPr>
      </w:pPr>
      <w:r w:rsidDel="00000000" w:rsidR="00000000" w:rsidRPr="00000000">
        <w:rPr>
          <w:rFonts w:ascii="Cardo" w:cs="Cardo" w:eastAsia="Cardo" w:hAnsi="Cardo"/>
          <w:color w:val="cc4125"/>
          <w:sz w:val="24"/>
          <w:szCs w:val="24"/>
          <w:rtl w:val="0"/>
        </w:rPr>
        <w:t xml:space="preserve">[All Members will be assigned a Universal Unique IDs. → move this to BYLAWS.]  Universal Unique IDs will be required to make any and all nominations.</w:t>
      </w:r>
    </w:p>
    <w:p w:rsidR="00000000" w:rsidDel="00000000" w:rsidP="00000000" w:rsidRDefault="00000000" w:rsidRPr="00000000" w14:paraId="0000003D">
      <w:pPr>
        <w:numPr>
          <w:ilvl w:val="2"/>
          <w:numId w:val="9"/>
        </w:numPr>
        <w:ind w:left="2160" w:hanging="360"/>
        <w:rPr>
          <w:del w:author="Rudolf Jovero" w:id="15" w:date="2018-02-21T06:45:23Z"/>
          <w:rFonts w:ascii="Times New Roman" w:cs="Times New Roman" w:eastAsia="Times New Roman" w:hAnsi="Times New Roman"/>
          <w:color w:val="cc4125"/>
          <w:sz w:val="24"/>
          <w:szCs w:val="24"/>
        </w:rPr>
      </w:pPr>
      <w:ins w:author="Rudolf Jovero" w:id="15" w:date="2018-02-21T06:45:23Z">
        <w:r w:rsidDel="00000000" w:rsidR="00000000" w:rsidRPr="00000000">
          <w:rPr>
            <w:rFonts w:ascii="Times New Roman" w:cs="Times New Roman" w:eastAsia="Times New Roman" w:hAnsi="Times New Roman"/>
            <w:color w:val="cc4125"/>
            <w:sz w:val="24"/>
            <w:szCs w:val="24"/>
            <w:rtl w:val="0"/>
          </w:rPr>
          <w:t xml:space="preserve">A member may get nominated to an elected chair if and only if another member </w:t>
        </w:r>
        <w:r w:rsidDel="00000000" w:rsidR="00000000" w:rsidRPr="00000000">
          <w:rPr>
            <w:rFonts w:ascii="Times New Roman" w:cs="Times New Roman" w:eastAsia="Times New Roman" w:hAnsi="Times New Roman"/>
            <w:color w:val="cc4125"/>
            <w:sz w:val="24"/>
            <w:szCs w:val="24"/>
            <w:rtl w:val="0"/>
          </w:rPr>
          <w:t xml:space="preserve">nominated</w:t>
        </w:r>
        <w:r w:rsidDel="00000000" w:rsidR="00000000" w:rsidRPr="00000000">
          <w:rPr>
            <w:rFonts w:ascii="Times New Roman" w:cs="Times New Roman" w:eastAsia="Times New Roman" w:hAnsi="Times New Roman"/>
            <w:color w:val="cc4125"/>
            <w:sz w:val="24"/>
            <w:szCs w:val="24"/>
            <w:rtl w:val="0"/>
          </w:rPr>
          <w:t xml:space="preserve"> this member and another person seconds.</w:t>
        </w:r>
      </w:ins>
      <w:del w:author="Rudolf Jovero" w:id="15" w:date="2018-02-21T06:45:23Z">
        <w:r w:rsidDel="00000000" w:rsidR="00000000" w:rsidRPr="00000000">
          <w:rPr>
            <w:rFonts w:ascii="Times New Roman" w:cs="Times New Roman" w:eastAsia="Times New Roman" w:hAnsi="Times New Roman"/>
            <w:color w:val="cc4125"/>
            <w:sz w:val="24"/>
            <w:szCs w:val="24"/>
            <w:rtl w:val="0"/>
          </w:rPr>
          <w:delText xml:space="preserve">To make a nomination a TODA Member must prove their membership and identity with their Universal Unique ID and one of these other forms of identification: (a) driver’s license; (b) student identification card; (c) passport; or (d) any other form of identification deemed acceptable by Officers.</w:delText>
        </w:r>
        <w:r w:rsidDel="00000000" w:rsidR="00000000" w:rsidRPr="00000000">
          <w:rPr>
            <w:rtl w:val="0"/>
          </w:rPr>
        </w:r>
      </w:del>
    </w:p>
    <w:p w:rsidR="00000000" w:rsidDel="00000000" w:rsidP="00000000" w:rsidRDefault="00000000" w:rsidRPr="00000000" w14:paraId="0000003E">
      <w:pPr>
        <w:numPr>
          <w:ilvl w:val="2"/>
          <w:numId w:val="9"/>
        </w:numPr>
        <w:ind w:left="2160" w:hanging="360"/>
        <w:rPr>
          <w:rFonts w:ascii="Times New Roman" w:cs="Times New Roman" w:eastAsia="Times New Roman" w:hAnsi="Times New Roman"/>
          <w:color w:val="cc4125"/>
          <w:sz w:val="24"/>
          <w:szCs w:val="24"/>
        </w:rPr>
      </w:pPr>
      <w:del w:author="Rudolf Jovero" w:id="15" w:date="2018-02-21T06:45:23Z">
        <w:r w:rsidDel="00000000" w:rsidR="00000000" w:rsidRPr="00000000">
          <w:rPr>
            <w:rFonts w:ascii="Times New Roman" w:cs="Times New Roman" w:eastAsia="Times New Roman" w:hAnsi="Times New Roman"/>
            <w:color w:val="cc4125"/>
            <w:sz w:val="24"/>
            <w:szCs w:val="24"/>
            <w:rtl w:val="0"/>
          </w:rPr>
          <w:delText xml:space="preserve">There should be a physical nomination processes.  Nominate.  Then someone seconds.</w:delText>
        </w:r>
      </w:del>
      <w:r w:rsidDel="00000000" w:rsidR="00000000" w:rsidRPr="00000000">
        <w:rPr>
          <w:rtl w:val="0"/>
        </w:rPr>
      </w:r>
    </w:p>
    <w:p w:rsidR="00000000" w:rsidDel="00000000" w:rsidP="00000000" w:rsidRDefault="00000000" w:rsidRPr="00000000" w14:paraId="0000003F">
      <w:pPr>
        <w:numPr>
          <w:ilvl w:val="1"/>
          <w:numId w:val="9"/>
        </w:numPr>
        <w:ind w:left="1440" w:hanging="36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Voting Method </w:t>
      </w:r>
    </w:p>
    <w:p w:rsidR="00000000" w:rsidDel="00000000" w:rsidP="00000000" w:rsidRDefault="00000000" w:rsidRPr="00000000" w14:paraId="00000040">
      <w:pPr>
        <w:ind w:left="720" w:firstLine="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Primary positions will get elected by a range vote election. Every active member will have a ballot with a numerical score range for each candidate and a “No Opinion” option. The average score of each candidate will get taken. When a ballot has “No Opinion” for a candidate, that ballot will not </w:t>
      </w:r>
      <w:ins w:author="Rudolf Jovero" w:id="16" w:date="2018-02-21T06:48:33Z">
        <w:r w:rsidDel="00000000" w:rsidR="00000000" w:rsidRPr="00000000">
          <w:rPr>
            <w:rFonts w:ascii="Times New Roman" w:cs="Times New Roman" w:eastAsia="Times New Roman" w:hAnsi="Times New Roman"/>
            <w:color w:val="cc4125"/>
            <w:sz w:val="24"/>
            <w:szCs w:val="24"/>
            <w:rtl w:val="0"/>
          </w:rPr>
          <w:t xml:space="preserve">count</w:t>
        </w:r>
      </w:ins>
      <w:del w:author="Rudolf Jovero" w:id="16" w:date="2018-02-21T06:48:33Z">
        <w:r w:rsidDel="00000000" w:rsidR="00000000" w:rsidRPr="00000000">
          <w:rPr>
            <w:rFonts w:ascii="Times New Roman" w:cs="Times New Roman" w:eastAsia="Times New Roman" w:hAnsi="Times New Roman"/>
            <w:color w:val="cc4125"/>
            <w:sz w:val="24"/>
            <w:szCs w:val="24"/>
            <w:rtl w:val="0"/>
          </w:rPr>
          <w:delText xml:space="preserve">get counted</w:delText>
        </w:r>
      </w:del>
      <w:r w:rsidDel="00000000" w:rsidR="00000000" w:rsidRPr="00000000">
        <w:rPr>
          <w:rFonts w:ascii="Times New Roman" w:cs="Times New Roman" w:eastAsia="Times New Roman" w:hAnsi="Times New Roman"/>
          <w:color w:val="cc4125"/>
          <w:sz w:val="24"/>
          <w:szCs w:val="24"/>
          <w:rtl w:val="0"/>
        </w:rPr>
        <w:t xml:space="preserve"> in the averaging of that candidate’s score. The candidate with the highest average will win. No officer shall win an election, without more than 50% of the total range (e.g., total range of the anchor points of the scale used in the voting election, for example, if the scale ranged from 1-10, then, to win an election, the nominee must get more than 5.0 in average ratings), and no office shall win an election without receiving a score from more than 11% of the active club membership.</w:t>
      </w:r>
    </w:p>
    <w:p w:rsidR="00000000" w:rsidDel="00000000" w:rsidP="00000000" w:rsidRDefault="00000000" w:rsidRPr="00000000" w14:paraId="00000041">
      <w:pPr>
        <w:numPr>
          <w:ilvl w:val="1"/>
          <w:numId w:val="9"/>
        </w:numPr>
        <w:ind w:left="1440" w:hanging="36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Election Day. </w:t>
      </w:r>
    </w:p>
    <w:p w:rsidR="00000000" w:rsidDel="00000000" w:rsidP="00000000" w:rsidRDefault="00000000" w:rsidRPr="00000000" w14:paraId="00000042">
      <w:pPr>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 </w:t>
      </w:r>
      <w:commentRangeStart w:id="8"/>
      <w:r w:rsidDel="00000000" w:rsidR="00000000" w:rsidRPr="00000000">
        <w:rPr>
          <w:rFonts w:ascii="Times New Roman" w:cs="Times New Roman" w:eastAsia="Times New Roman" w:hAnsi="Times New Roman"/>
          <w:color w:val="cc4125"/>
          <w:sz w:val="24"/>
          <w:szCs w:val="24"/>
          <w:rtl w:val="0"/>
        </w:rPr>
        <w:t xml:space="preserve">In the </w:t>
      </w:r>
      <w:r w:rsidDel="00000000" w:rsidR="00000000" w:rsidRPr="00000000">
        <w:rPr>
          <w:color w:val="cc4125"/>
          <w:rtl w:val="0"/>
        </w:rPr>
        <w:t xml:space="preserve">two</w:t>
      </w:r>
      <w:r w:rsidDel="00000000" w:rsidR="00000000" w:rsidRPr="00000000">
        <w:rPr>
          <w:rFonts w:ascii="Times New Roman" w:cs="Times New Roman" w:eastAsia="Times New Roman" w:hAnsi="Times New Roman"/>
          <w:color w:val="cc4125"/>
          <w:sz w:val="24"/>
          <w:szCs w:val="24"/>
          <w:rtl w:val="0"/>
        </w:rPr>
        <w:t xml:space="preserve"> weeks before study week of the Spring semester, elections will decide the next Officers. </w:t>
      </w:r>
      <w:commentRangeEnd w:id="8"/>
      <w:r w:rsidDel="00000000" w:rsidR="00000000" w:rsidRPr="00000000">
        <w:commentReference w:id="8"/>
      </w:r>
      <w:r w:rsidDel="00000000" w:rsidR="00000000" w:rsidRPr="00000000">
        <w:rPr>
          <w:rFonts w:ascii="Times New Roman" w:cs="Times New Roman" w:eastAsia="Times New Roman" w:hAnsi="Times New Roman"/>
          <w:color w:val="cc4125"/>
          <w:sz w:val="24"/>
          <w:szCs w:val="24"/>
          <w:rtl w:val="0"/>
        </w:rPr>
        <w:t xml:space="preserve"> The exact election day will be decided by an established quorum of Officers.  The election day will be decided by days given the most approvals.</w:t>
      </w:r>
    </w:p>
    <w:p w:rsidR="00000000" w:rsidDel="00000000" w:rsidP="00000000" w:rsidRDefault="00000000" w:rsidRPr="00000000" w14:paraId="00000043">
      <w:pPr>
        <w:numPr>
          <w:ilvl w:val="2"/>
          <w:numId w:val="9"/>
        </w:numPr>
        <w:ind w:left="2160" w:hanging="360"/>
        <w:rPr>
          <w:rFonts w:ascii="Times New Roman" w:cs="Times New Roman" w:eastAsia="Times New Roman" w:hAnsi="Times New Roman"/>
          <w:color w:val="cc4125"/>
          <w:sz w:val="24"/>
          <w:szCs w:val="24"/>
          <w:rPrChange w:author="Rudolf Jovero" w:id="18" w:date="2018-02-21T06:51:02Z">
            <w:rPr>
              <w:rFonts w:ascii="Times New Roman" w:cs="Times New Roman" w:eastAsia="Times New Roman" w:hAnsi="Times New Roman"/>
              <w:color w:val="cc4125"/>
              <w:sz w:val="24"/>
              <w:szCs w:val="24"/>
            </w:rPr>
          </w:rPrChange>
        </w:rPr>
        <w:pPrChange w:author="Rudolf Jovero" w:id="0" w:date="2018-02-21T06:51:02Z">
          <w:pPr>
            <w:numPr>
              <w:ilvl w:val="1"/>
              <w:numId w:val="9"/>
            </w:numPr>
            <w:ind w:left="1440" w:hanging="360"/>
          </w:pPr>
        </w:pPrChange>
      </w:pPr>
      <w:r w:rsidDel="00000000" w:rsidR="00000000" w:rsidRPr="00000000">
        <w:rPr>
          <w:rFonts w:ascii="Times New Roman" w:cs="Times New Roman" w:eastAsia="Times New Roman" w:hAnsi="Times New Roman"/>
          <w:color w:val="cc4125"/>
          <w:sz w:val="24"/>
          <w:szCs w:val="24"/>
          <w:rtl w:val="0"/>
        </w:rPr>
        <w:t xml:space="preserve">Quorum.  </w:t>
      </w:r>
      <w:ins w:author="Rudolf Jovero" w:id="17" w:date="2018-02-21T06:51:29Z">
        <w:r w:rsidDel="00000000" w:rsidR="00000000" w:rsidRPr="00000000">
          <w:rPr>
            <w:rFonts w:ascii="Times New Roman" w:cs="Times New Roman" w:eastAsia="Times New Roman" w:hAnsi="Times New Roman"/>
            <w:color w:val="cc4125"/>
            <w:sz w:val="24"/>
            <w:szCs w:val="24"/>
            <w:rtl w:val="0"/>
          </w:rPr>
          <w:t xml:space="preserve">Election day meetings must have quorum in order for ballots to get tallied. The Bylaws will specify the Quorum requirements. </w:t>
        </w:r>
      </w:ins>
      <w:del w:author="Rudolf Jovero" w:id="17" w:date="2018-02-21T06:51:29Z">
        <w:r w:rsidDel="00000000" w:rsidR="00000000" w:rsidRPr="00000000">
          <w:rPr>
            <w:rFonts w:ascii="Times New Roman" w:cs="Times New Roman" w:eastAsia="Times New Roman" w:hAnsi="Times New Roman"/>
            <w:color w:val="cc4125"/>
            <w:sz w:val="24"/>
            <w:szCs w:val="24"/>
            <w:rtl w:val="0"/>
          </w:rPr>
          <w:delText xml:space="preserve">Quorum must be established to tally the votes for each Officer Position.  </w:delText>
        </w:r>
      </w:del>
      <w:r w:rsidDel="00000000" w:rsidR="00000000" w:rsidRPr="00000000">
        <w:rPr>
          <w:rtl w:val="0"/>
        </w:rPr>
      </w:r>
    </w:p>
    <w:p w:rsidR="00000000" w:rsidDel="00000000" w:rsidP="00000000" w:rsidRDefault="00000000" w:rsidRPr="00000000" w14:paraId="00000044">
      <w:pPr>
        <w:numPr>
          <w:ilvl w:val="1"/>
          <w:numId w:val="9"/>
        </w:numPr>
        <w:ind w:left="1440" w:hanging="36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New Positions and Appointed Positions</w:t>
      </w:r>
    </w:p>
    <w:p w:rsidR="00000000" w:rsidDel="00000000" w:rsidP="00000000" w:rsidRDefault="00000000" w:rsidRPr="00000000" w14:paraId="00000045">
      <w:pPr>
        <w:pStyle w:val="Heading5"/>
        <w:numPr>
          <w:ilvl w:val="0"/>
          <w:numId w:val="9"/>
        </w:numPr>
        <w:ind w:left="720" w:hanging="360"/>
        <w:rPr>
          <w:color w:val="cc4125"/>
        </w:rPr>
      </w:pPr>
      <w:bookmarkStart w:colFirst="0" w:colLast="0" w:name="_q9dr75d820gf" w:id="15"/>
      <w:bookmarkEnd w:id="15"/>
      <w:r w:rsidDel="00000000" w:rsidR="00000000" w:rsidRPr="00000000">
        <w:rPr>
          <w:color w:val="cc4125"/>
          <w:rtl w:val="0"/>
        </w:rPr>
        <w:t xml:space="preserve">Subsection 4 - Terms of Office</w:t>
      </w:r>
    </w:p>
    <w:p w:rsidR="00000000" w:rsidDel="00000000" w:rsidP="00000000" w:rsidRDefault="00000000" w:rsidRPr="00000000" w14:paraId="00000046">
      <w:pPr>
        <w:pStyle w:val="Heading5"/>
        <w:numPr>
          <w:ilvl w:val="0"/>
          <w:numId w:val="9"/>
        </w:numPr>
        <w:ind w:left="720" w:hanging="360"/>
        <w:rPr>
          <w:ins w:author="Rudolf Jovero" w:id="19" w:date="2018-02-21T06:54:51Z"/>
          <w:color w:val="cc4125"/>
        </w:rPr>
      </w:pPr>
      <w:r w:rsidDel="00000000" w:rsidR="00000000" w:rsidRPr="00000000">
        <w:rPr>
          <w:color w:val="cc4125"/>
          <w:rtl w:val="0"/>
        </w:rPr>
        <w:t xml:space="preserve">Subsection 5 - Powers</w:t>
      </w:r>
      <w:ins w:author="Rudolf Jovero" w:id="19" w:date="2018-02-21T06:54:51Z">
        <w:bookmarkStart w:colFirst="0" w:colLast="0" w:name="_u21bc3r7ajy3" w:id="16"/>
        <w:bookmarkEnd w:id="16"/>
        <w:r w:rsidDel="00000000" w:rsidR="00000000" w:rsidRPr="00000000">
          <w:rPr>
            <w:rtl w:val="0"/>
          </w:rPr>
        </w:r>
      </w:ins>
    </w:p>
    <w:p w:rsidR="00000000" w:rsidDel="00000000" w:rsidP="00000000" w:rsidRDefault="00000000" w:rsidRPr="00000000" w14:paraId="00000047">
      <w:pPr>
        <w:numPr>
          <w:ilvl w:val="1"/>
          <w:numId w:val="9"/>
        </w:numPr>
        <w:ind w:left="1440" w:hanging="360"/>
        <w:rPr>
          <w:ins w:author="Rudolf Jovero" w:id="19" w:date="2018-02-21T06:54:51Z"/>
        </w:rPr>
      </w:pPr>
      <w:ins w:author="Rudolf Jovero" w:id="19" w:date="2018-02-21T06:54:51Z">
        <w:r w:rsidDel="00000000" w:rsidR="00000000" w:rsidRPr="00000000">
          <w:rPr>
            <w:color w:val="cc4125"/>
            <w:rtl w:val="0"/>
          </w:rPr>
          <w:t xml:space="preserve">President</w:t>
        </w:r>
      </w:ins>
    </w:p>
    <w:p w:rsidR="00000000" w:rsidDel="00000000" w:rsidP="00000000" w:rsidRDefault="00000000" w:rsidRPr="00000000" w14:paraId="00000048">
      <w:pPr>
        <w:numPr>
          <w:ilvl w:val="1"/>
          <w:numId w:val="9"/>
        </w:numPr>
        <w:ind w:left="1440" w:hanging="360"/>
        <w:rPr>
          <w:ins w:author="Rudolf Jovero" w:id="19" w:date="2018-02-21T06:54:51Z"/>
          <w:u w:val="none"/>
        </w:rPr>
      </w:pPr>
      <w:ins w:author="Rudolf Jovero" w:id="19" w:date="2018-02-21T06:54:51Z">
        <w:r w:rsidDel="00000000" w:rsidR="00000000" w:rsidRPr="00000000">
          <w:rPr>
            <w:color w:val="cc4125"/>
            <w:rtl w:val="0"/>
          </w:rPr>
          <w:t xml:space="preserve">Vice Presidents</w:t>
        </w:r>
      </w:ins>
    </w:p>
    <w:p w:rsidR="00000000" w:rsidDel="00000000" w:rsidP="00000000" w:rsidRDefault="00000000" w:rsidRPr="00000000" w14:paraId="00000049">
      <w:pPr>
        <w:numPr>
          <w:ilvl w:val="1"/>
          <w:numId w:val="9"/>
        </w:numPr>
        <w:ind w:left="1440" w:hanging="360"/>
        <w:rPr>
          <w:ins w:author="Rudolf Jovero" w:id="19" w:date="2018-02-21T06:54:51Z"/>
          <w:u w:val="none"/>
        </w:rPr>
      </w:pPr>
      <w:ins w:author="Rudolf Jovero" w:id="19" w:date="2018-02-21T06:54:51Z">
        <w:r w:rsidDel="00000000" w:rsidR="00000000" w:rsidRPr="00000000">
          <w:rPr>
            <w:color w:val="cc4125"/>
            <w:rtl w:val="0"/>
          </w:rPr>
          <w:t xml:space="preserve">Secretary</w:t>
        </w:r>
      </w:ins>
    </w:p>
    <w:p w:rsidR="00000000" w:rsidDel="00000000" w:rsidP="00000000" w:rsidRDefault="00000000" w:rsidRPr="00000000" w14:paraId="0000004A">
      <w:pPr>
        <w:numPr>
          <w:ilvl w:val="1"/>
          <w:numId w:val="9"/>
        </w:numPr>
        <w:ind w:left="1440" w:hanging="360"/>
        <w:rPr>
          <w:del w:author="Rudolf Jovero" w:id="20" w:date="2018-02-21T06:56:02Z"/>
          <w:u w:val="none"/>
          <w:rPrChange w:author="Rudolf Jovero" w:id="21" w:date="2018-02-21T06:54:51Z">
            <w:rPr>
              <w:color w:val="cc4125"/>
            </w:rPr>
          </w:rPrChange>
        </w:rPr>
        <w:pPrChange w:author="Rudolf Jovero" w:id="0" w:date="2018-02-21T06:54:51Z">
          <w:pPr>
            <w:pStyle w:val="Heading5"/>
            <w:numPr>
              <w:ilvl w:val="0"/>
              <w:numId w:val="9"/>
            </w:numPr>
            <w:ind w:left="720" w:hanging="360"/>
          </w:pPr>
        </w:pPrChange>
      </w:pPr>
      <w:ins w:author="Rudolf Jovero" w:id="19" w:date="2018-02-21T06:54:51Z">
        <w:r w:rsidDel="00000000" w:rsidR="00000000" w:rsidRPr="00000000">
          <w:rPr>
            <w:color w:val="cc4125"/>
            <w:rtl w:val="0"/>
          </w:rPr>
          <w:t xml:space="preserve">Treasurer</w:t>
        </w:r>
      </w:ins>
      <w:del w:author="Rudolf Jovero" w:id="20" w:date="2018-02-21T06:56:02Z">
        <w:bookmarkStart w:colFirst="0" w:colLast="0" w:name="_tc211tcobafv" w:id="17"/>
        <w:bookmarkEnd w:id="17"/>
        <w:r w:rsidDel="00000000" w:rsidR="00000000" w:rsidRPr="00000000">
          <w:rPr>
            <w:rtl w:val="0"/>
          </w:rPr>
        </w:r>
      </w:del>
    </w:p>
    <w:p w:rsidR="00000000" w:rsidDel="00000000" w:rsidP="00000000" w:rsidRDefault="00000000" w:rsidRPr="00000000" w14:paraId="0000004B">
      <w:pPr>
        <w:numPr>
          <w:ilvl w:val="1"/>
          <w:numId w:val="9"/>
        </w:numPr>
        <w:ind w:left="1440" w:hanging="360"/>
        <w:rPr>
          <w:u w:val="none"/>
          <w:rPrChange w:author="Rudolf Jovero" w:id="22" w:date="2018-02-21T06:56:03Z">
            <w:rPr>
              <w:color w:val="cc4125"/>
            </w:rPr>
          </w:rPrChange>
        </w:rPr>
        <w:pPrChange w:author="Rudolf Jovero" w:id="0" w:date="2018-02-21T06:56:03Z">
          <w:pPr>
            <w:pStyle w:val="Heading5"/>
            <w:numPr>
              <w:ilvl w:val="0"/>
              <w:numId w:val="9"/>
            </w:numPr>
            <w:ind w:left="720" w:hanging="360"/>
          </w:pPr>
        </w:pPrChange>
      </w:pPr>
      <w:bookmarkStart w:colFirst="0" w:colLast="0" w:name="_eq5mmg1r5ugo" w:id="18"/>
      <w:bookmarkEnd w:id="18"/>
      <w:del w:author="Rudolf Jovero" w:id="20" w:date="2018-02-21T06:56:02Z">
        <w:r w:rsidDel="00000000" w:rsidR="00000000" w:rsidRPr="00000000">
          <w:rPr>
            <w:color w:val="cc4125"/>
            <w:rtl w:val="0"/>
          </w:rPr>
          <w:delText xml:space="preserve">Subsection 6 - Governing Rules</w:delText>
        </w:r>
      </w:del>
      <w:r w:rsidDel="00000000" w:rsidR="00000000" w:rsidRPr="00000000">
        <w:rPr>
          <w:rtl w:val="0"/>
        </w:rPr>
      </w:r>
    </w:p>
    <w:p w:rsidR="00000000" w:rsidDel="00000000" w:rsidP="00000000" w:rsidRDefault="00000000" w:rsidRPr="00000000" w14:paraId="0000004C">
      <w:pPr>
        <w:pStyle w:val="Heading4"/>
        <w:rPr>
          <w:color w:val="cc4125"/>
        </w:rPr>
      </w:pPr>
      <w:bookmarkStart w:colFirst="0" w:colLast="0" w:name="_u1krkmo0x15v" w:id="19"/>
      <w:bookmarkEnd w:id="19"/>
      <w:r w:rsidDel="00000000" w:rsidR="00000000" w:rsidRPr="00000000">
        <w:rPr>
          <w:rtl w:val="0"/>
        </w:rPr>
      </w:r>
    </w:p>
    <w:p w:rsidR="00000000" w:rsidDel="00000000" w:rsidP="00000000" w:rsidRDefault="00000000" w:rsidRPr="00000000" w14:paraId="0000004D">
      <w:pPr>
        <w:pStyle w:val="Heading4"/>
        <w:ind w:left="0" w:firstLine="0"/>
        <w:rPr>
          <w:color w:val="cc4125"/>
        </w:rPr>
      </w:pPr>
      <w:bookmarkStart w:colFirst="0" w:colLast="0" w:name="_yll4kszwxlc" w:id="20"/>
      <w:bookmarkEnd w:id="20"/>
      <w:r w:rsidDel="00000000" w:rsidR="00000000" w:rsidRPr="00000000">
        <w:rPr>
          <w:color w:val="cc4125"/>
          <w:rtl w:val="0"/>
        </w:rPr>
        <w:t xml:space="preserve">Section III - Organizational Structure</w:t>
      </w:r>
    </w:p>
    <w:p w:rsidR="00000000" w:rsidDel="00000000" w:rsidP="00000000" w:rsidRDefault="00000000" w:rsidRPr="00000000" w14:paraId="0000004E">
      <w:pPr>
        <w:pStyle w:val="Heading5"/>
        <w:numPr>
          <w:ilvl w:val="0"/>
          <w:numId w:val="1"/>
        </w:numPr>
        <w:ind w:left="720" w:hanging="360"/>
        <w:rPr>
          <w:color w:val="cc4125"/>
        </w:rPr>
      </w:pPr>
      <w:bookmarkStart w:colFirst="0" w:colLast="0" w:name="_ooq30254hjd1" w:id="21"/>
      <w:bookmarkEnd w:id="21"/>
      <w:r w:rsidDel="00000000" w:rsidR="00000000" w:rsidRPr="00000000">
        <w:rPr>
          <w:color w:val="cc4125"/>
          <w:rtl w:val="0"/>
        </w:rPr>
        <w:t xml:space="preserve">Subsection I - Standing Committees</w:t>
      </w:r>
    </w:p>
    <w:p w:rsidR="00000000" w:rsidDel="00000000" w:rsidP="00000000" w:rsidRDefault="00000000" w:rsidRPr="00000000" w14:paraId="0000004F">
      <w:pPr>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ab/>
        <w:t xml:space="preserve">TODA shall have an executive, legislative, conduct, information, and marketing committee as standing committees. These and more standing committees have description in the bylaws.</w:t>
      </w:r>
    </w:p>
    <w:p w:rsidR="00000000" w:rsidDel="00000000" w:rsidP="00000000" w:rsidRDefault="00000000" w:rsidRPr="00000000" w14:paraId="00000050">
      <w:pPr>
        <w:pStyle w:val="Heading5"/>
        <w:numPr>
          <w:ilvl w:val="0"/>
          <w:numId w:val="6"/>
        </w:numPr>
        <w:ind w:left="720" w:hanging="360"/>
        <w:rPr>
          <w:rFonts w:ascii="Times New Roman" w:cs="Times New Roman" w:eastAsia="Times New Roman" w:hAnsi="Times New Roman"/>
          <w:color w:val="cc4125"/>
          <w:sz w:val="24"/>
          <w:szCs w:val="24"/>
        </w:rPr>
      </w:pPr>
      <w:bookmarkStart w:colFirst="0" w:colLast="0" w:name="_ozqfmaw3ecol" w:id="22"/>
      <w:bookmarkEnd w:id="22"/>
      <w:r w:rsidDel="00000000" w:rsidR="00000000" w:rsidRPr="00000000">
        <w:rPr>
          <w:color w:val="cc4125"/>
          <w:rtl w:val="0"/>
        </w:rPr>
        <w:t xml:space="preserve">Subsection II - Level structure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ind w:left="0" w:firstLine="0"/>
        <w:rPr/>
      </w:pPr>
      <w:bookmarkStart w:colFirst="0" w:colLast="0" w:name="_6nsegkmgcysr" w:id="23"/>
      <w:bookmarkEnd w:id="23"/>
      <w:commentRangeStart w:id="9"/>
      <w:r w:rsidDel="00000000" w:rsidR="00000000" w:rsidRPr="00000000">
        <w:rPr>
          <w:rtl w:val="0"/>
        </w:rPr>
        <w:t xml:space="preserve">ARTICLE V</w:t>
      </w:r>
      <w:commentRangeEnd w:id="9"/>
      <w:r w:rsidDel="00000000" w:rsidR="00000000" w:rsidRPr="00000000">
        <w:commentReference w:id="9"/>
      </w:r>
      <w:r w:rsidDel="00000000" w:rsidR="00000000" w:rsidRPr="00000000">
        <w:rPr>
          <w:rtl w:val="0"/>
        </w:rPr>
        <w:t xml:space="preserve"> - Meetings</w:t>
      </w:r>
    </w:p>
    <w:p w:rsidR="00000000" w:rsidDel="00000000" w:rsidP="00000000" w:rsidRDefault="00000000" w:rsidRPr="00000000" w14:paraId="00000053">
      <w:pPr>
        <w:pStyle w:val="Heading4"/>
        <w:ind w:left="0" w:firstLine="0"/>
        <w:rPr/>
      </w:pPr>
      <w:bookmarkStart w:colFirst="0" w:colLast="0" w:name="_iqxa36jan8kg" w:id="24"/>
      <w:bookmarkEnd w:id="24"/>
      <w:r w:rsidDel="00000000" w:rsidR="00000000" w:rsidRPr="00000000">
        <w:rPr>
          <w:rtl w:val="0"/>
        </w:rPr>
        <w:t xml:space="preserve">Section I - TODA General Meetings</w:t>
      </w:r>
    </w:p>
    <w:p w:rsidR="00000000" w:rsidDel="00000000" w:rsidP="00000000" w:rsidRDefault="00000000" w:rsidRPr="00000000" w14:paraId="00000054">
      <w:pPr>
        <w:pStyle w:val="Heading5"/>
        <w:numPr>
          <w:ilvl w:val="0"/>
          <w:numId w:val="4"/>
        </w:numPr>
        <w:ind w:left="720" w:hanging="360"/>
        <w:rPr/>
      </w:pPr>
      <w:bookmarkStart w:colFirst="0" w:colLast="0" w:name="_3625vxcbpm52" w:id="25"/>
      <w:bookmarkEnd w:id="25"/>
      <w:r w:rsidDel="00000000" w:rsidR="00000000" w:rsidRPr="00000000">
        <w:rPr>
          <w:rtl w:val="0"/>
        </w:rPr>
        <w:t xml:space="preserve">Subsection 1 - Spatial Structure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TODA meetings shall have three (3) designated areas: a gaming area, a networking and refreshments area, and an officer meeting area.  The gaming </w:t>
      </w:r>
      <w:r w:rsidDel="00000000" w:rsidR="00000000" w:rsidRPr="00000000">
        <w:rPr>
          <w:rtl w:val="0"/>
        </w:rPr>
        <w:t xml:space="preserve">area is the area where members shall play games.  The networking and refreshments area is the area where members are not playing games but shall socialize and grab refreshments (e.g., drinks and food).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pStyle w:val="Heading5"/>
        <w:numPr>
          <w:ilvl w:val="0"/>
          <w:numId w:val="4"/>
        </w:numPr>
        <w:ind w:left="720" w:hanging="360"/>
        <w:rPr/>
      </w:pPr>
      <w:bookmarkStart w:colFirst="0" w:colLast="0" w:name="_62ocjrvyj5zm" w:id="26"/>
      <w:bookmarkEnd w:id="26"/>
      <w:r w:rsidDel="00000000" w:rsidR="00000000" w:rsidRPr="00000000">
        <w:rPr>
          <w:rtl w:val="0"/>
        </w:rPr>
        <w:t xml:space="preserve">Subsection  2 - Introductions and Announcemen</w:t>
      </w:r>
      <w:r w:rsidDel="00000000" w:rsidR="00000000" w:rsidRPr="00000000">
        <w:rPr>
          <w:rtl w:val="0"/>
        </w:rPr>
        <w:t xml:space="preserve">t</w:t>
      </w:r>
      <w:r w:rsidDel="00000000" w:rsidR="00000000" w:rsidRPr="00000000">
        <w:rPr>
          <w:rtl w:val="0"/>
        </w:rPr>
        <w:t xml:space="preserve">s</w:t>
      </w:r>
    </w:p>
    <w:p w:rsidR="00000000" w:rsidDel="00000000" w:rsidP="00000000" w:rsidRDefault="00000000" w:rsidRPr="00000000" w14:paraId="00000057">
      <w:pPr>
        <w:rPr/>
      </w:pPr>
      <w:r w:rsidDel="00000000" w:rsidR="00000000" w:rsidRPr="00000000">
        <w:rPr>
          <w:rtl w:val="0"/>
        </w:rPr>
        <w:tab/>
      </w:r>
      <w:r w:rsidDel="00000000" w:rsidR="00000000" w:rsidRPr="00000000">
        <w:rPr>
          <w:rtl w:val="0"/>
        </w:rPr>
        <w:t xml:space="preserve">TODA meeting shall have time at the beginning of each meeting dedicated to introductions.  TODA meetings may also have time dedicated to announcements.  </w:t>
      </w:r>
      <w:r w:rsidDel="00000000" w:rsidR="00000000" w:rsidRPr="00000000">
        <w:rPr>
          <w:rtl w:val="0"/>
        </w:rPr>
      </w:r>
    </w:p>
    <w:p w:rsidR="00000000" w:rsidDel="00000000" w:rsidP="00000000" w:rsidRDefault="00000000" w:rsidRPr="00000000" w14:paraId="00000058">
      <w:pPr>
        <w:pStyle w:val="Heading5"/>
        <w:numPr>
          <w:ilvl w:val="0"/>
          <w:numId w:val="4"/>
        </w:numPr>
        <w:ind w:firstLine="360"/>
      </w:pPr>
      <w:bookmarkStart w:colFirst="0" w:colLast="0" w:name="_6l7e6tytskqh" w:id="27"/>
      <w:bookmarkEnd w:id="27"/>
      <w:r w:rsidDel="00000000" w:rsidR="00000000" w:rsidRPr="00000000">
        <w:rPr>
          <w:rtl w:val="0"/>
        </w:rPr>
        <w:t xml:space="preserve">Subsection 3 - Networking Time and Networking Area</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TODA meetings shall have a designated area for networking and socializing while game time occurs. </w:t>
      </w:r>
    </w:p>
    <w:p w:rsidR="00000000" w:rsidDel="00000000" w:rsidP="00000000" w:rsidRDefault="00000000" w:rsidRPr="00000000" w14:paraId="0000005A">
      <w:pPr>
        <w:pStyle w:val="Heading5"/>
        <w:numPr>
          <w:ilvl w:val="0"/>
          <w:numId w:val="4"/>
        </w:numPr>
        <w:ind w:left="720" w:hanging="360"/>
        <w:rPr/>
      </w:pPr>
      <w:bookmarkStart w:colFirst="0" w:colLast="0" w:name="_jj2jsxigqo0v" w:id="28"/>
      <w:bookmarkEnd w:id="28"/>
      <w:r w:rsidDel="00000000" w:rsidR="00000000" w:rsidRPr="00000000">
        <w:rPr>
          <w:rtl w:val="0"/>
        </w:rPr>
        <w:t xml:space="preserve">Subsection 4 - Gametime</w:t>
      </w:r>
    </w:p>
    <w:p w:rsidR="00000000" w:rsidDel="00000000" w:rsidP="00000000" w:rsidRDefault="00000000" w:rsidRPr="00000000" w14:paraId="0000005B">
      <w:pPr>
        <w:ind w:left="0" w:firstLine="0"/>
        <w:rPr/>
      </w:pPr>
      <w:r w:rsidDel="00000000" w:rsidR="00000000" w:rsidRPr="00000000">
        <w:rPr>
          <w:rtl w:val="0"/>
        </w:rPr>
        <w:tab/>
      </w:r>
      <w:r w:rsidDel="00000000" w:rsidR="00000000" w:rsidRPr="00000000">
        <w:rPr>
          <w:rtl w:val="0"/>
        </w:rPr>
        <w:tab/>
      </w:r>
      <w:r w:rsidDel="00000000" w:rsidR="00000000" w:rsidRPr="00000000">
        <w:rPr>
          <w:rtl w:val="0"/>
        </w:rPr>
        <w:t xml:space="preserve">TODA meeting</w:t>
      </w:r>
      <w:r w:rsidDel="00000000" w:rsidR="00000000" w:rsidRPr="00000000">
        <w:rPr>
          <w:rtl w:val="0"/>
        </w:rPr>
        <w:t xml:space="preserve">s shall have at least one designated gametime period where members shall play games.</w:t>
      </w:r>
      <w:r w:rsidDel="00000000" w:rsidR="00000000" w:rsidRPr="00000000">
        <w:rPr>
          <w:rtl w:val="0"/>
        </w:rPr>
        <w:t xml:space="preserve"> </w:t>
      </w:r>
      <w:r w:rsidDel="00000000" w:rsidR="00000000" w:rsidRPr="00000000">
        <w:rPr>
          <w:rtl w:val="0"/>
        </w:rPr>
        <w:t xml:space="preserve">There </w:t>
      </w:r>
      <w:r w:rsidDel="00000000" w:rsidR="00000000" w:rsidRPr="00000000">
        <w:rPr>
          <w:rtl w:val="0"/>
        </w:rPr>
        <w:t xml:space="preserve">shall be a designated </w:t>
      </w:r>
      <w:r w:rsidDel="00000000" w:rsidR="00000000" w:rsidRPr="00000000">
        <w:rPr>
          <w:rtl w:val="0"/>
        </w:rPr>
        <w:t xml:space="preserve">start time and end time, both of which </w:t>
      </w:r>
      <w:r w:rsidDel="00000000" w:rsidR="00000000" w:rsidRPr="00000000">
        <w:rPr>
          <w:rtl w:val="0"/>
        </w:rPr>
        <w:t xml:space="preserve">shall be recorded by</w:t>
      </w:r>
      <w:r w:rsidDel="00000000" w:rsidR="00000000" w:rsidRPr="00000000">
        <w:rPr>
          <w:rtl w:val="0"/>
        </w:rPr>
        <w:t xml:space="preserve"> an officer </w:t>
      </w:r>
      <w:r w:rsidDel="00000000" w:rsidR="00000000" w:rsidRPr="00000000">
        <w:rPr>
          <w:rtl w:val="0"/>
        </w:rPr>
        <w:t xml:space="preserve">for data collection.  </w:t>
      </w:r>
      <w:r w:rsidDel="00000000" w:rsidR="00000000" w:rsidRPr="00000000">
        <w:rPr>
          <w:rtl w:val="0"/>
        </w:rPr>
        <w:t xml:space="preserve">Members or officers shall collect additional data related to gameplay.</w:t>
      </w:r>
      <w:r w:rsidDel="00000000" w:rsidR="00000000" w:rsidRPr="00000000">
        <w:rPr>
          <w:rtl w:val="0"/>
        </w:rPr>
      </w:r>
    </w:p>
    <w:p w:rsidR="00000000" w:rsidDel="00000000" w:rsidP="00000000" w:rsidRDefault="00000000" w:rsidRPr="00000000" w14:paraId="0000005C">
      <w:pPr>
        <w:pStyle w:val="Heading5"/>
        <w:numPr>
          <w:ilvl w:val="0"/>
          <w:numId w:val="4"/>
        </w:numPr>
        <w:ind w:left="720" w:hanging="360"/>
        <w:rPr/>
      </w:pPr>
      <w:bookmarkStart w:colFirst="0" w:colLast="0" w:name="_ug8bhh5lvhl5" w:id="29"/>
      <w:bookmarkEnd w:id="29"/>
      <w:r w:rsidDel="00000000" w:rsidR="00000000" w:rsidRPr="00000000">
        <w:rPr>
          <w:rtl w:val="0"/>
        </w:rPr>
        <w:t xml:space="preserve">Subsection 5 - Presentations</w:t>
      </w:r>
    </w:p>
    <w:p w:rsidR="00000000" w:rsidDel="00000000" w:rsidP="00000000" w:rsidRDefault="00000000" w:rsidRPr="00000000" w14:paraId="0000005D">
      <w:pPr>
        <w:ind w:left="0" w:firstLine="0"/>
        <w:rPr/>
      </w:pPr>
      <w:r w:rsidDel="00000000" w:rsidR="00000000" w:rsidRPr="00000000">
        <w:rPr>
          <w:rtl w:val="0"/>
        </w:rPr>
        <w:tab/>
        <w:tab/>
      </w:r>
      <w:r w:rsidDel="00000000" w:rsidR="00000000" w:rsidRPr="00000000">
        <w:rPr>
          <w:rtl w:val="0"/>
        </w:rPr>
        <w:t xml:space="preserve">TODA meetings shall have a designated presentation period.</w:t>
      </w:r>
      <w:r w:rsidDel="00000000" w:rsidR="00000000" w:rsidRPr="00000000">
        <w:rPr>
          <w:rtl w:val="0"/>
        </w:rPr>
      </w:r>
    </w:p>
    <w:p w:rsidR="00000000" w:rsidDel="00000000" w:rsidP="00000000" w:rsidRDefault="00000000" w:rsidRPr="00000000" w14:paraId="0000005E">
      <w:pPr>
        <w:pStyle w:val="Heading5"/>
        <w:numPr>
          <w:ilvl w:val="0"/>
          <w:numId w:val="4"/>
        </w:numPr>
        <w:ind w:firstLine="360"/>
      </w:pPr>
      <w:bookmarkStart w:colFirst="0" w:colLast="0" w:name="_853es27ccluc" w:id="30"/>
      <w:bookmarkEnd w:id="30"/>
      <w:r w:rsidDel="00000000" w:rsidR="00000000" w:rsidRPr="00000000">
        <w:rPr>
          <w:rtl w:val="0"/>
        </w:rPr>
        <w:t xml:space="preserve">Subsection 6 - Election Days</w:t>
      </w:r>
    </w:p>
    <w:p w:rsidR="00000000" w:rsidDel="00000000" w:rsidP="00000000" w:rsidRDefault="00000000" w:rsidRPr="00000000" w14:paraId="0000005F">
      <w:pPr>
        <w:ind w:firstLine="1440"/>
        <w:rPr/>
      </w:pPr>
      <w:r w:rsidDel="00000000" w:rsidR="00000000" w:rsidRPr="00000000">
        <w:rPr>
          <w:rtl w:val="0"/>
        </w:rPr>
        <w:t xml:space="preserve">TODA shall have one official e</w:t>
      </w:r>
      <w:r w:rsidDel="00000000" w:rsidR="00000000" w:rsidRPr="00000000">
        <w:rPr>
          <w:rtl w:val="0"/>
        </w:rPr>
        <w:t xml:space="preserve">lection </w:t>
      </w:r>
      <w:r w:rsidDel="00000000" w:rsidR="00000000" w:rsidRPr="00000000">
        <w:rPr>
          <w:rtl w:val="0"/>
        </w:rPr>
        <w:t xml:space="preserve">d</w:t>
      </w:r>
      <w:r w:rsidDel="00000000" w:rsidR="00000000" w:rsidRPr="00000000">
        <w:rPr>
          <w:rtl w:val="0"/>
        </w:rPr>
        <w:t xml:space="preserve">ay.  </w:t>
      </w:r>
      <w:r w:rsidDel="00000000" w:rsidR="00000000" w:rsidRPr="00000000">
        <w:rPr>
          <w:rtl w:val="0"/>
        </w:rPr>
        <w:t xml:space="preserve">E</w:t>
      </w:r>
      <w:r w:rsidDel="00000000" w:rsidR="00000000" w:rsidRPr="00000000">
        <w:rPr>
          <w:rtl w:val="0"/>
        </w:rPr>
        <w:t xml:space="preserve">lection </w:t>
      </w:r>
      <w:r w:rsidDel="00000000" w:rsidR="00000000" w:rsidRPr="00000000">
        <w:rPr>
          <w:rtl w:val="0"/>
        </w:rPr>
        <w:t xml:space="preserve">d</w:t>
      </w:r>
      <w:r w:rsidDel="00000000" w:rsidR="00000000" w:rsidRPr="00000000">
        <w:rPr>
          <w:rtl w:val="0"/>
        </w:rPr>
        <w:t xml:space="preserve">ays shall be decided by the officers during an Officer meeting prior to the previous year’s end.</w:t>
      </w:r>
      <w:r w:rsidDel="00000000" w:rsidR="00000000" w:rsidRPr="00000000">
        <w:rPr>
          <w:rtl w:val="0"/>
        </w:rPr>
        <w:t xml:space="preserve">  Officers shall decided additional election days as needed.</w:t>
      </w:r>
    </w:p>
    <w:p w:rsidR="00000000" w:rsidDel="00000000" w:rsidP="00000000" w:rsidRDefault="00000000" w:rsidRPr="00000000" w14:paraId="00000060">
      <w:pPr>
        <w:pStyle w:val="Heading4"/>
        <w:ind w:left="0" w:firstLine="0"/>
        <w:rPr/>
      </w:pPr>
      <w:bookmarkStart w:colFirst="0" w:colLast="0" w:name="_up7mbcqgae2e" w:id="31"/>
      <w:bookmarkEnd w:id="31"/>
      <w:r w:rsidDel="00000000" w:rsidR="00000000" w:rsidRPr="00000000">
        <w:rPr>
          <w:rtl w:val="0"/>
        </w:rPr>
        <w:t xml:space="preserve">Section II - TODA Officer Meetings</w:t>
      </w:r>
    </w:p>
    <w:p w:rsidR="00000000" w:rsidDel="00000000" w:rsidP="00000000" w:rsidRDefault="00000000" w:rsidRPr="00000000" w14:paraId="00000061">
      <w:pPr>
        <w:pStyle w:val="Heading5"/>
        <w:numPr>
          <w:ilvl w:val="0"/>
          <w:numId w:val="7"/>
        </w:numPr>
        <w:ind w:left="720" w:hanging="360"/>
        <w:rPr/>
      </w:pPr>
      <w:bookmarkStart w:colFirst="0" w:colLast="0" w:name="_u61bo0bg68d5" w:id="32"/>
      <w:bookmarkEnd w:id="32"/>
      <w:r w:rsidDel="00000000" w:rsidR="00000000" w:rsidRPr="00000000">
        <w:rPr>
          <w:rtl w:val="0"/>
        </w:rPr>
        <w:t xml:space="preserve">Subsection 1 - Chairperson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all </w:t>
      </w:r>
      <w:r w:rsidDel="00000000" w:rsidR="00000000" w:rsidRPr="00000000">
        <w:rPr>
          <w:rtl w:val="0"/>
        </w:rPr>
        <w:t xml:space="preserve">Officer </w:t>
      </w:r>
      <w:r w:rsidDel="00000000" w:rsidR="00000000" w:rsidRPr="00000000">
        <w:rPr>
          <w:rFonts w:ascii="Times New Roman" w:cs="Times New Roman" w:eastAsia="Times New Roman" w:hAnsi="Times New Roman"/>
          <w:sz w:val="24"/>
          <w:szCs w:val="24"/>
          <w:rtl w:val="0"/>
        </w:rPr>
        <w:t xml:space="preserve">meetings, the default </w:t>
      </w:r>
      <w:r w:rsidDel="00000000" w:rsidR="00000000" w:rsidRPr="00000000">
        <w:rPr>
          <w:rtl w:val="0"/>
        </w:rPr>
        <w:t xml:space="preserve">chairperson shall be t</w:t>
      </w:r>
      <w:r w:rsidDel="00000000" w:rsidR="00000000" w:rsidRPr="00000000">
        <w:rPr>
          <w:rFonts w:ascii="Times New Roman" w:cs="Times New Roman" w:eastAsia="Times New Roman" w:hAnsi="Times New Roman"/>
          <w:sz w:val="24"/>
          <w:szCs w:val="24"/>
          <w:rtl w:val="0"/>
        </w:rPr>
        <w:t xml:space="preserve">he President. In the event that </w:t>
      </w:r>
      <w:r w:rsidDel="00000000" w:rsidR="00000000" w:rsidRPr="00000000">
        <w:rPr>
          <w:rtl w:val="0"/>
        </w:rPr>
        <w:t xml:space="preserve">the President cannot fulfill the duties of chairperson, ano</w:t>
      </w:r>
      <w:r w:rsidDel="00000000" w:rsidR="00000000" w:rsidRPr="00000000">
        <w:rPr>
          <w:rFonts w:ascii="Times New Roman" w:cs="Times New Roman" w:eastAsia="Times New Roman" w:hAnsi="Times New Roman"/>
          <w:sz w:val="24"/>
          <w:szCs w:val="24"/>
          <w:rtl w:val="0"/>
        </w:rPr>
        <w:t xml:space="preserve">ther </w:t>
      </w:r>
      <w:r w:rsidDel="00000000" w:rsidR="00000000" w:rsidRPr="00000000">
        <w:rPr>
          <w:rtl w:val="0"/>
        </w:rPr>
        <w:t xml:space="preserve">O</w:t>
      </w:r>
      <w:r w:rsidDel="00000000" w:rsidR="00000000" w:rsidRPr="00000000">
        <w:rPr>
          <w:rFonts w:ascii="Times New Roman" w:cs="Times New Roman" w:eastAsia="Times New Roman" w:hAnsi="Times New Roman"/>
          <w:sz w:val="24"/>
          <w:szCs w:val="24"/>
          <w:rtl w:val="0"/>
        </w:rPr>
        <w:t xml:space="preserve">fficer </w:t>
      </w:r>
      <w:r w:rsidDel="00000000" w:rsidR="00000000" w:rsidRPr="00000000">
        <w:rPr>
          <w:rtl w:val="0"/>
        </w:rPr>
        <w:t xml:space="preserve">will </w:t>
      </w:r>
      <w:r w:rsidDel="00000000" w:rsidR="00000000" w:rsidRPr="00000000">
        <w:rPr>
          <w:rFonts w:ascii="Times New Roman" w:cs="Times New Roman" w:eastAsia="Times New Roman" w:hAnsi="Times New Roman"/>
          <w:sz w:val="24"/>
          <w:szCs w:val="24"/>
          <w:rtl w:val="0"/>
        </w:rPr>
        <w:t xml:space="preserve">act as chairperson</w:t>
      </w:r>
      <w:r w:rsidDel="00000000" w:rsidR="00000000" w:rsidRPr="00000000">
        <w:rPr>
          <w:rtl w:val="0"/>
        </w:rPr>
        <w:t xml:space="preserve">. The TODA Bylaws describe t</w:t>
      </w:r>
      <w:r w:rsidDel="00000000" w:rsidR="00000000" w:rsidRPr="00000000">
        <w:rPr>
          <w:rFonts w:ascii="Times New Roman" w:cs="Times New Roman" w:eastAsia="Times New Roman" w:hAnsi="Times New Roman"/>
          <w:sz w:val="24"/>
          <w:szCs w:val="24"/>
          <w:rtl w:val="0"/>
        </w:rPr>
        <w:t xml:space="preserve">he procedure for deciding </w:t>
      </w:r>
      <w:r w:rsidDel="00000000" w:rsidR="00000000" w:rsidRPr="00000000">
        <w:rPr>
          <w:rtl w:val="0"/>
        </w:rPr>
        <w:t xml:space="preserve">the Officer that will act as Chairperson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Style w:val="Heading5"/>
        <w:numPr>
          <w:ilvl w:val="0"/>
          <w:numId w:val="7"/>
        </w:numPr>
        <w:ind w:left="720" w:hanging="360"/>
        <w:rPr/>
      </w:pPr>
      <w:bookmarkStart w:colFirst="0" w:colLast="0" w:name="_jsm8gq2l89zf" w:id="33"/>
      <w:bookmarkEnd w:id="33"/>
      <w:r w:rsidDel="00000000" w:rsidR="00000000" w:rsidRPr="00000000">
        <w:rPr>
          <w:rtl w:val="0"/>
        </w:rPr>
        <w:t xml:space="preserve">Subsection 2 - Standing Orders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The TODA bylaws shall describe the s</w:t>
      </w:r>
      <w:r w:rsidDel="00000000" w:rsidR="00000000" w:rsidRPr="00000000">
        <w:rPr>
          <w:rFonts w:ascii="Times New Roman" w:cs="Times New Roman" w:eastAsia="Times New Roman" w:hAnsi="Times New Roman"/>
          <w:sz w:val="24"/>
          <w:szCs w:val="24"/>
          <w:rtl w:val="0"/>
        </w:rPr>
        <w:t xml:space="preserve">tanding orders for officer </w:t>
      </w:r>
      <w:r w:rsidDel="00000000" w:rsidR="00000000" w:rsidRPr="00000000">
        <w:rPr>
          <w:rtl w:val="0"/>
        </w:rPr>
        <w:t xml:space="preserve">m</w:t>
      </w:r>
      <w:r w:rsidDel="00000000" w:rsidR="00000000" w:rsidRPr="00000000">
        <w:rPr>
          <w:rFonts w:ascii="Times New Roman" w:cs="Times New Roman" w:eastAsia="Times New Roman" w:hAnsi="Times New Roman"/>
          <w:sz w:val="24"/>
          <w:szCs w:val="24"/>
          <w:rtl w:val="0"/>
        </w:rPr>
        <w:t xml:space="preserve">eetings. Meetings will follow </w:t>
      </w:r>
      <w:r w:rsidDel="00000000" w:rsidR="00000000" w:rsidRPr="00000000">
        <w:rPr>
          <w:rtl w:val="0"/>
        </w:rPr>
        <w:t xml:space="preserve">standing </w:t>
      </w:r>
      <w:r w:rsidDel="00000000" w:rsidR="00000000" w:rsidRPr="00000000">
        <w:rPr>
          <w:rFonts w:ascii="Times New Roman" w:cs="Times New Roman" w:eastAsia="Times New Roman" w:hAnsi="Times New Roman"/>
          <w:sz w:val="24"/>
          <w:szCs w:val="24"/>
          <w:rtl w:val="0"/>
        </w:rPr>
        <w:t xml:space="preserve">orders, unless a point of order is called to </w:t>
      </w:r>
      <w:r w:rsidDel="00000000" w:rsidR="00000000" w:rsidRPr="00000000">
        <w:rPr>
          <w:rtl w:val="0"/>
        </w:rPr>
        <w:t xml:space="preserve">suspend </w:t>
      </w:r>
      <w:r w:rsidDel="00000000" w:rsidR="00000000" w:rsidRPr="00000000">
        <w:rPr>
          <w:rFonts w:ascii="Times New Roman" w:cs="Times New Roman" w:eastAsia="Times New Roman" w:hAnsi="Times New Roman"/>
          <w:sz w:val="24"/>
          <w:szCs w:val="24"/>
          <w:rtl w:val="0"/>
        </w:rPr>
        <w:t xml:space="preserve">standing orders.</w:t>
      </w:r>
    </w:p>
    <w:p w:rsidR="00000000" w:rsidDel="00000000" w:rsidP="00000000" w:rsidRDefault="00000000" w:rsidRPr="00000000" w14:paraId="00000065">
      <w:pPr>
        <w:pStyle w:val="Heading5"/>
        <w:numPr>
          <w:ilvl w:val="0"/>
          <w:numId w:val="7"/>
        </w:numPr>
        <w:ind w:left="720" w:hanging="360"/>
        <w:rPr/>
      </w:pPr>
      <w:bookmarkStart w:colFirst="0" w:colLast="0" w:name="_d1lpmqa3dwsr" w:id="34"/>
      <w:bookmarkEnd w:id="34"/>
      <w:r w:rsidDel="00000000" w:rsidR="00000000" w:rsidRPr="00000000">
        <w:rPr>
          <w:rtl w:val="0"/>
        </w:rPr>
        <w:t xml:space="preserve">Subsection 3 - Agenda</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 to ea</w:t>
      </w:r>
      <w:r w:rsidDel="00000000" w:rsidR="00000000" w:rsidRPr="00000000">
        <w:rPr>
          <w:rtl w:val="0"/>
        </w:rPr>
        <w:t xml:space="preserve">ch meeting, t</w:t>
      </w:r>
      <w:r w:rsidDel="00000000" w:rsidR="00000000" w:rsidRPr="00000000">
        <w:rPr>
          <w:rFonts w:ascii="Times New Roman" w:cs="Times New Roman" w:eastAsia="Times New Roman" w:hAnsi="Times New Roman"/>
          <w:sz w:val="24"/>
          <w:szCs w:val="24"/>
          <w:rtl w:val="0"/>
        </w:rPr>
        <w:t xml:space="preserve">he chairperson shall put items on the agenda and th</w:t>
      </w:r>
      <w:r w:rsidDel="00000000" w:rsidR="00000000" w:rsidRPr="00000000">
        <w:rPr>
          <w:rtl w:val="0"/>
        </w:rPr>
        <w:t xml:space="preserve">en</w:t>
      </w:r>
      <w:r w:rsidDel="00000000" w:rsidR="00000000" w:rsidRPr="00000000">
        <w:rPr>
          <w:rFonts w:ascii="Times New Roman" w:cs="Times New Roman" w:eastAsia="Times New Roman" w:hAnsi="Times New Roman"/>
          <w:sz w:val="24"/>
          <w:szCs w:val="24"/>
          <w:rtl w:val="0"/>
        </w:rPr>
        <w:t xml:space="preserve"> give </w:t>
      </w:r>
      <w:r w:rsidDel="00000000" w:rsidR="00000000" w:rsidRPr="00000000">
        <w:rPr>
          <w:rtl w:val="0"/>
        </w:rPr>
        <w:t xml:space="preserve">a finalized</w:t>
      </w:r>
      <w:r w:rsidDel="00000000" w:rsidR="00000000" w:rsidRPr="00000000">
        <w:rPr>
          <w:rFonts w:ascii="Times New Roman" w:cs="Times New Roman" w:eastAsia="Times New Roman" w:hAnsi="Times New Roman"/>
          <w:sz w:val="24"/>
          <w:szCs w:val="24"/>
          <w:rtl w:val="0"/>
        </w:rPr>
        <w:t xml:space="preserve"> agenda to the Secretary. The Secretary shall post </w:t>
      </w:r>
      <w:r w:rsidDel="00000000" w:rsidR="00000000" w:rsidRPr="00000000">
        <w:rPr>
          <w:rtl w:val="0"/>
        </w:rPr>
        <w:t xml:space="preserve">the finalized </w:t>
      </w:r>
      <w:r w:rsidDel="00000000" w:rsidR="00000000" w:rsidRPr="00000000">
        <w:rPr>
          <w:rFonts w:ascii="Times New Roman" w:cs="Times New Roman" w:eastAsia="Times New Roman" w:hAnsi="Times New Roman"/>
          <w:sz w:val="24"/>
          <w:szCs w:val="24"/>
          <w:rtl w:val="0"/>
        </w:rPr>
        <w:t xml:space="preserve">agenda two days prior to the meeting.</w:t>
      </w:r>
    </w:p>
    <w:p w:rsidR="00000000" w:rsidDel="00000000" w:rsidP="00000000" w:rsidRDefault="00000000" w:rsidRPr="00000000" w14:paraId="00000067">
      <w:pPr>
        <w:pStyle w:val="Heading5"/>
        <w:numPr>
          <w:ilvl w:val="0"/>
          <w:numId w:val="7"/>
        </w:numPr>
        <w:ind w:left="720" w:hanging="360"/>
        <w:rPr/>
      </w:pPr>
      <w:bookmarkStart w:colFirst="0" w:colLast="0" w:name="_37081l88ef1v" w:id="35"/>
      <w:bookmarkEnd w:id="35"/>
      <w:r w:rsidDel="00000000" w:rsidR="00000000" w:rsidRPr="00000000">
        <w:rPr>
          <w:rtl w:val="0"/>
        </w:rPr>
        <w:t xml:space="preserve">Subsection 4 - Opening and Quorum</w:t>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The meeting will not begin until the Chairperson declares a quorum. A</w:t>
      </w:r>
      <w:r w:rsidDel="00000000" w:rsidR="00000000" w:rsidRPr="00000000">
        <w:rPr>
          <w:highlight w:val="white"/>
          <w:rtl w:val="0"/>
        </w:rPr>
        <w:t xml:space="preserve"> quorum will require at least ⅗ of the registered Officers.  </w:t>
      </w:r>
      <w:r w:rsidDel="00000000" w:rsidR="00000000" w:rsidRPr="00000000">
        <w:rPr>
          <w:rFonts w:ascii="Times New Roman" w:cs="Times New Roman" w:eastAsia="Times New Roman" w:hAnsi="Times New Roman"/>
          <w:sz w:val="24"/>
          <w:szCs w:val="24"/>
          <w:highlight w:val="white"/>
          <w:rtl w:val="0"/>
        </w:rPr>
        <w:t xml:space="preserve">If a quorum cannot have declaration within 30 minutes of the meeting</w:t>
      </w: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 designated starting time, the meeting </w:t>
      </w:r>
      <w:r w:rsidDel="00000000" w:rsidR="00000000" w:rsidRPr="00000000">
        <w:rPr>
          <w:highlight w:val="white"/>
          <w:rtl w:val="0"/>
        </w:rPr>
        <w:t xml:space="preserve">shall </w:t>
      </w:r>
      <w:r w:rsidDel="00000000" w:rsidR="00000000" w:rsidRPr="00000000">
        <w:rPr>
          <w:rFonts w:ascii="Times New Roman" w:cs="Times New Roman" w:eastAsia="Times New Roman" w:hAnsi="Times New Roman"/>
          <w:sz w:val="24"/>
          <w:szCs w:val="24"/>
          <w:highlight w:val="white"/>
          <w:rtl w:val="0"/>
        </w:rPr>
        <w:t xml:space="preserve">get called again for a similar time and place </w:t>
      </w:r>
      <w:r w:rsidDel="00000000" w:rsidR="00000000" w:rsidRPr="00000000">
        <w:rPr>
          <w:highlight w:val="white"/>
          <w:rtl w:val="0"/>
        </w:rPr>
        <w:t xml:space="preserve">the following week</w:t>
      </w:r>
      <w:r w:rsidDel="00000000" w:rsidR="00000000" w:rsidRPr="00000000">
        <w:rPr>
          <w:rFonts w:ascii="Times New Roman" w:cs="Times New Roman" w:eastAsia="Times New Roman" w:hAnsi="Times New Roman"/>
          <w:sz w:val="24"/>
          <w:szCs w:val="24"/>
          <w:highlight w:val="white"/>
          <w:rtl w:val="0"/>
        </w:rPr>
        <w:t xml:space="preserve">. If </w:t>
      </w:r>
      <w:r w:rsidDel="00000000" w:rsidR="00000000" w:rsidRPr="00000000">
        <w:rPr>
          <w:highlight w:val="white"/>
          <w:rtl w:val="0"/>
        </w:rPr>
        <w:t xml:space="preserve">less than ⅗ of Officers </w:t>
      </w:r>
      <w:r w:rsidDel="00000000" w:rsidR="00000000" w:rsidRPr="00000000">
        <w:rPr>
          <w:rFonts w:ascii="Times New Roman" w:cs="Times New Roman" w:eastAsia="Times New Roman" w:hAnsi="Times New Roman"/>
          <w:sz w:val="24"/>
          <w:szCs w:val="24"/>
          <w:highlight w:val="white"/>
          <w:rtl w:val="0"/>
        </w:rPr>
        <w:t xml:space="preserve">attend the reconvened meeting, then no meeting can be called to order.</w:t>
      </w:r>
    </w:p>
    <w:p w:rsidR="00000000" w:rsidDel="00000000" w:rsidP="00000000" w:rsidRDefault="00000000" w:rsidRPr="00000000" w14:paraId="00000069">
      <w:pPr>
        <w:ind w:firstLine="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If a Chairperson has not taken the chair 15 minutes after the </w:t>
      </w:r>
      <w:r w:rsidDel="00000000" w:rsidR="00000000" w:rsidRPr="00000000">
        <w:rPr>
          <w:highlight w:val="white"/>
          <w:rtl w:val="0"/>
        </w:rPr>
        <w:t xml:space="preserve">designated starting</w:t>
      </w:r>
      <w:r w:rsidDel="00000000" w:rsidR="00000000" w:rsidRPr="00000000">
        <w:rPr>
          <w:rFonts w:ascii="Times New Roman" w:cs="Times New Roman" w:eastAsia="Times New Roman" w:hAnsi="Times New Roman"/>
          <w:sz w:val="24"/>
          <w:szCs w:val="24"/>
          <w:highlight w:val="white"/>
          <w:rtl w:val="0"/>
        </w:rPr>
        <w:t xml:space="preserve"> time, the next </w:t>
      </w:r>
      <w:r w:rsidDel="00000000" w:rsidR="00000000" w:rsidRPr="00000000">
        <w:rPr>
          <w:highlight w:val="white"/>
          <w:rtl w:val="0"/>
        </w:rPr>
        <w:t xml:space="preserve">Officer in command that is also present at the meeting shall use the procedure for deciding who will act as chairperson, as outlined in the TODA Bylaws.  </w:t>
      </w:r>
      <w:r w:rsidDel="00000000" w:rsidR="00000000" w:rsidRPr="00000000">
        <w:rPr>
          <w:rFonts w:ascii="Times New Roman" w:cs="Times New Roman" w:eastAsia="Times New Roman" w:hAnsi="Times New Roman"/>
          <w:sz w:val="24"/>
          <w:szCs w:val="24"/>
          <w:highlight w:val="white"/>
          <w:rtl w:val="0"/>
        </w:rPr>
        <w:t xml:space="preserve">Then the </w:t>
      </w: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hairperson will acknowledge those who formally notified they could not attend the meeting.</w:t>
      </w:r>
      <w:r w:rsidDel="00000000" w:rsidR="00000000" w:rsidRPr="00000000">
        <w:rPr>
          <w:rtl w:val="0"/>
        </w:rPr>
      </w:r>
    </w:p>
    <w:p w:rsidR="00000000" w:rsidDel="00000000" w:rsidP="00000000" w:rsidRDefault="00000000" w:rsidRPr="00000000" w14:paraId="0000006A">
      <w:pPr>
        <w:pStyle w:val="Heading5"/>
        <w:numPr>
          <w:ilvl w:val="0"/>
          <w:numId w:val="7"/>
        </w:numPr>
        <w:ind w:left="720" w:hanging="360"/>
        <w:rPr/>
      </w:pPr>
      <w:bookmarkStart w:colFirst="0" w:colLast="0" w:name="_37zzonoic7tv" w:id="36"/>
      <w:bookmarkEnd w:id="36"/>
      <w:r w:rsidDel="00000000" w:rsidR="00000000" w:rsidRPr="00000000">
        <w:rPr>
          <w:rtl w:val="0"/>
        </w:rPr>
        <w:t xml:space="preserve">Subsection 5 - Previous Minutes</w:t>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The Chairperson tables the minutes of the previous meeting making them open as a topic of discussion. At this point the Chairperson will ask the members to adopt the minutes. If the </w:t>
      </w:r>
      <w:r w:rsidDel="00000000" w:rsidR="00000000" w:rsidRPr="00000000">
        <w:rPr>
          <w:highlight w:val="white"/>
          <w:rtl w:val="0"/>
        </w:rPr>
        <w:t xml:space="preserve">Officers </w:t>
      </w:r>
      <w:r w:rsidDel="00000000" w:rsidR="00000000" w:rsidRPr="00000000">
        <w:rPr>
          <w:rFonts w:ascii="Times New Roman" w:cs="Times New Roman" w:eastAsia="Times New Roman" w:hAnsi="Times New Roman"/>
          <w:sz w:val="24"/>
          <w:szCs w:val="24"/>
          <w:highlight w:val="white"/>
          <w:rtl w:val="0"/>
        </w:rPr>
        <w:t xml:space="preserve">do not agree that the draft minutes hold accurate, </w:t>
      </w:r>
      <w:r w:rsidDel="00000000" w:rsidR="00000000" w:rsidRPr="00000000">
        <w:rPr>
          <w:highlight w:val="white"/>
          <w:rtl w:val="0"/>
        </w:rPr>
        <w:t xml:space="preserve">corrections </w:t>
      </w:r>
      <w:r w:rsidDel="00000000" w:rsidR="00000000" w:rsidRPr="00000000">
        <w:rPr>
          <w:rFonts w:ascii="Times New Roman" w:cs="Times New Roman" w:eastAsia="Times New Roman" w:hAnsi="Times New Roman"/>
          <w:sz w:val="24"/>
          <w:szCs w:val="24"/>
          <w:highlight w:val="white"/>
          <w:rtl w:val="0"/>
        </w:rPr>
        <w:t xml:space="preserve">may </w:t>
      </w:r>
      <w:r w:rsidDel="00000000" w:rsidR="00000000" w:rsidRPr="00000000">
        <w:rPr>
          <w:highlight w:val="white"/>
          <w:rtl w:val="0"/>
        </w:rPr>
        <w:t xml:space="preserve">be</w:t>
      </w:r>
      <w:r w:rsidDel="00000000" w:rsidR="00000000" w:rsidRPr="00000000">
        <w:rPr>
          <w:rFonts w:ascii="Times New Roman" w:cs="Times New Roman" w:eastAsia="Times New Roman" w:hAnsi="Times New Roman"/>
          <w:sz w:val="24"/>
          <w:szCs w:val="24"/>
          <w:highlight w:val="white"/>
          <w:rtl w:val="0"/>
        </w:rPr>
        <w:t xml:space="preserve"> suggested. The acting Secretary shall note the suggested corrections.  The Chairperson </w:t>
      </w:r>
      <w:r w:rsidDel="00000000" w:rsidR="00000000" w:rsidRPr="00000000">
        <w:rPr>
          <w:highlight w:val="white"/>
          <w:rtl w:val="0"/>
        </w:rPr>
        <w:t xml:space="preserve">shall </w:t>
      </w:r>
      <w:r w:rsidDel="00000000" w:rsidR="00000000" w:rsidRPr="00000000">
        <w:rPr>
          <w:rFonts w:ascii="Times New Roman" w:cs="Times New Roman" w:eastAsia="Times New Roman" w:hAnsi="Times New Roman"/>
          <w:sz w:val="24"/>
          <w:szCs w:val="24"/>
          <w:highlight w:val="white"/>
          <w:rtl w:val="0"/>
        </w:rPr>
        <w:t xml:space="preserve">ask the </w:t>
      </w:r>
      <w:r w:rsidDel="00000000" w:rsidR="00000000" w:rsidRPr="00000000">
        <w:rPr>
          <w:highlight w:val="white"/>
          <w:rtl w:val="0"/>
        </w:rPr>
        <w:t xml:space="preserve">Officers </w:t>
      </w:r>
      <w:r w:rsidDel="00000000" w:rsidR="00000000" w:rsidRPr="00000000">
        <w:rPr>
          <w:rFonts w:ascii="Times New Roman" w:cs="Times New Roman" w:eastAsia="Times New Roman" w:hAnsi="Times New Roman"/>
          <w:sz w:val="24"/>
          <w:szCs w:val="24"/>
          <w:highlight w:val="white"/>
          <w:rtl w:val="0"/>
        </w:rPr>
        <w:t xml:space="preserve">to vote to adopt the min</w:t>
      </w:r>
      <w:r w:rsidDel="00000000" w:rsidR="00000000" w:rsidRPr="00000000">
        <w:rPr>
          <w:highlight w:val="white"/>
          <w:rtl w:val="0"/>
        </w:rPr>
        <w:t xml:space="preserve">utes with the suggested </w:t>
      </w:r>
      <w:r w:rsidDel="00000000" w:rsidR="00000000" w:rsidRPr="00000000">
        <w:rPr>
          <w:rFonts w:ascii="Times New Roman" w:cs="Times New Roman" w:eastAsia="Times New Roman" w:hAnsi="Times New Roman"/>
          <w:sz w:val="24"/>
          <w:szCs w:val="24"/>
          <w:highlight w:val="white"/>
          <w:rtl w:val="0"/>
        </w:rPr>
        <w:t xml:space="preserve">corrections.</w:t>
      </w:r>
    </w:p>
    <w:p w:rsidR="00000000" w:rsidDel="00000000" w:rsidP="00000000" w:rsidRDefault="00000000" w:rsidRPr="00000000" w14:paraId="0000006C">
      <w:pPr>
        <w:ind w:firstLine="1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the </w:t>
      </w:r>
      <w:r w:rsidDel="00000000" w:rsidR="00000000" w:rsidRPr="00000000">
        <w:rPr>
          <w:highlight w:val="white"/>
          <w:rtl w:val="0"/>
        </w:rPr>
        <w:t xml:space="preserve">m</w:t>
      </w:r>
      <w:r w:rsidDel="00000000" w:rsidR="00000000" w:rsidRPr="00000000">
        <w:rPr>
          <w:rFonts w:ascii="Times New Roman" w:cs="Times New Roman" w:eastAsia="Times New Roman" w:hAnsi="Times New Roman"/>
          <w:sz w:val="24"/>
          <w:szCs w:val="24"/>
          <w:highlight w:val="white"/>
          <w:rtl w:val="0"/>
        </w:rPr>
        <w:t xml:space="preserve">inutes have become adopted the Chairperson </w:t>
      </w:r>
      <w:r w:rsidDel="00000000" w:rsidR="00000000" w:rsidRPr="00000000">
        <w:rPr>
          <w:highlight w:val="white"/>
          <w:rtl w:val="0"/>
        </w:rPr>
        <w:t xml:space="preserve">shall </w:t>
      </w:r>
      <w:r w:rsidDel="00000000" w:rsidR="00000000" w:rsidRPr="00000000">
        <w:rPr>
          <w:rFonts w:ascii="Times New Roman" w:cs="Times New Roman" w:eastAsia="Times New Roman" w:hAnsi="Times New Roman"/>
          <w:sz w:val="24"/>
          <w:szCs w:val="24"/>
          <w:highlight w:val="white"/>
          <w:rtl w:val="0"/>
        </w:rPr>
        <w:t xml:space="preserve">sign every page of the minutes and hand them to the acting Secretary for filing.</w:t>
      </w:r>
    </w:p>
    <w:p w:rsidR="00000000" w:rsidDel="00000000" w:rsidP="00000000" w:rsidRDefault="00000000" w:rsidRPr="00000000" w14:paraId="0000006D">
      <w:pPr>
        <w:ind w:firstLine="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time does not hold appropriate to indulge in debates on decisions which were made at the previous meeting. Anyone who wishes to change a motion </w:t>
      </w:r>
      <w:r w:rsidDel="00000000" w:rsidR="00000000" w:rsidRPr="00000000">
        <w:rPr>
          <w:highlight w:val="white"/>
          <w:rtl w:val="0"/>
        </w:rPr>
        <w:t xml:space="preserve">shall </w:t>
      </w:r>
      <w:r w:rsidDel="00000000" w:rsidR="00000000" w:rsidRPr="00000000">
        <w:rPr>
          <w:rFonts w:ascii="Times New Roman" w:cs="Times New Roman" w:eastAsia="Times New Roman" w:hAnsi="Times New Roman"/>
          <w:sz w:val="24"/>
          <w:szCs w:val="24"/>
          <w:highlight w:val="white"/>
          <w:rtl w:val="0"/>
        </w:rPr>
        <w:t xml:space="preserve">wait until the same subject arises in the general business of the current meeting or raise it in the part called "Any Other Business".</w:t>
      </w:r>
      <w:r w:rsidDel="00000000" w:rsidR="00000000" w:rsidRPr="00000000">
        <w:rPr>
          <w:rtl w:val="0"/>
        </w:rPr>
      </w:r>
    </w:p>
    <w:p w:rsidR="00000000" w:rsidDel="00000000" w:rsidP="00000000" w:rsidRDefault="00000000" w:rsidRPr="00000000" w14:paraId="0000006E">
      <w:pPr>
        <w:pStyle w:val="Heading5"/>
        <w:numPr>
          <w:ilvl w:val="0"/>
          <w:numId w:val="7"/>
        </w:numPr>
        <w:ind w:left="720" w:hanging="360"/>
        <w:rPr/>
      </w:pPr>
      <w:bookmarkStart w:colFirst="0" w:colLast="0" w:name="_2r9ccn1jaamp" w:id="37"/>
      <w:bookmarkEnd w:id="37"/>
      <w:r w:rsidDel="00000000" w:rsidR="00000000" w:rsidRPr="00000000">
        <w:rPr>
          <w:rtl w:val="0"/>
        </w:rPr>
        <w:t xml:space="preserve">Subsection 6 - Business from Previous Minutes</w:t>
      </w:r>
    </w:p>
    <w:p w:rsidR="00000000" w:rsidDel="00000000" w:rsidP="00000000" w:rsidRDefault="00000000" w:rsidRPr="00000000" w14:paraId="0000006F">
      <w:pPr>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cc4125"/>
          <w:sz w:val="24"/>
          <w:szCs w:val="24"/>
          <w:highlight w:val="white"/>
          <w:rtl w:val="0"/>
        </w:rPr>
        <w:t xml:space="preserve">Often the issues for Business arising from the Minutes of the Previous Meeting get listed in the agenda. Any reports, pieces of information or other matters of substance that got requested at the previous meeting get debated and a vote gets taken on the appropriate action to take.</w:t>
      </w:r>
      <w:r w:rsidDel="00000000" w:rsidR="00000000" w:rsidRPr="00000000">
        <w:rPr>
          <w:rtl w:val="0"/>
        </w:rPr>
      </w:r>
    </w:p>
    <w:p w:rsidR="00000000" w:rsidDel="00000000" w:rsidP="00000000" w:rsidRDefault="00000000" w:rsidRPr="00000000" w14:paraId="00000070">
      <w:pPr>
        <w:pStyle w:val="Heading5"/>
        <w:numPr>
          <w:ilvl w:val="0"/>
          <w:numId w:val="7"/>
        </w:numPr>
        <w:ind w:left="720" w:hanging="360"/>
        <w:rPr/>
      </w:pPr>
      <w:bookmarkStart w:colFirst="0" w:colLast="0" w:name="_y6a94b3gwfnp" w:id="38"/>
      <w:bookmarkEnd w:id="38"/>
      <w:r w:rsidDel="00000000" w:rsidR="00000000" w:rsidRPr="00000000">
        <w:rPr>
          <w:rtl w:val="0"/>
        </w:rPr>
        <w:t xml:space="preserve">Subsection 7 - Suggestion Box</w:t>
      </w:r>
    </w:p>
    <w:p w:rsidR="00000000" w:rsidDel="00000000" w:rsidP="00000000" w:rsidRDefault="00000000" w:rsidRPr="00000000" w14:paraId="00000071">
      <w:pPr>
        <w:rPr>
          <w:rFonts w:ascii="Times New Roman" w:cs="Times New Roman" w:eastAsia="Times New Roman" w:hAnsi="Times New Roman"/>
          <w:color w:val="cc4125"/>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cc4125"/>
          <w:sz w:val="24"/>
          <w:szCs w:val="24"/>
          <w:highlight w:val="white"/>
          <w:rtl w:val="0"/>
        </w:rPr>
        <w:t xml:space="preserve">Any letters, facsimiles and the like, which have been received by the committee are discussed here. The Chairperson should summarise correspondence which cover similar issues, or express similar opinions and discuss them as a single issue.</w:t>
      </w:r>
    </w:p>
    <w:p w:rsidR="00000000" w:rsidDel="00000000" w:rsidP="00000000" w:rsidRDefault="00000000" w:rsidRPr="00000000" w14:paraId="00000072">
      <w:pPr>
        <w:rPr>
          <w:rFonts w:ascii="Times New Roman" w:cs="Times New Roman" w:eastAsia="Times New Roman" w:hAnsi="Times New Roman"/>
          <w:color w:val="cc4125"/>
          <w:sz w:val="24"/>
          <w:szCs w:val="24"/>
          <w:highlight w:val="white"/>
        </w:rPr>
      </w:pPr>
      <w:r w:rsidDel="00000000" w:rsidR="00000000" w:rsidRPr="00000000">
        <w:rPr>
          <w:rFonts w:ascii="Times New Roman" w:cs="Times New Roman" w:eastAsia="Times New Roman" w:hAnsi="Times New Roman"/>
          <w:color w:val="cc4125"/>
          <w:sz w:val="24"/>
          <w:szCs w:val="24"/>
          <w:highlight w:val="white"/>
          <w:rtl w:val="0"/>
        </w:rPr>
        <w:t xml:space="preserve">The Chairperson presents a piece of correspondence to the meeting by putting a motion that the meeting "receive the correspondence". This is an acknowledgment by the meeting that the correspondence as been formally received and that it may now be discussed and acted upon, if necessary.</w:t>
      </w:r>
    </w:p>
    <w:p w:rsidR="00000000" w:rsidDel="00000000" w:rsidP="00000000" w:rsidRDefault="00000000" w:rsidRPr="00000000" w14:paraId="00000073">
      <w:pPr>
        <w:ind w:firstLine="144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highlight w:val="white"/>
          <w:rtl w:val="0"/>
        </w:rPr>
        <w:t xml:space="preserve">If correspondence sent to the meeting is considered offensive, the meeting can vote on a motion, "not to receive" it. Alternatively, the meeting can decide that the correspondence should be "received and lie on the table". This means it will not really be dealt with. It is effectively in limbo until such time in the future that it is "taken from the table" and discussed.</w:t>
      </w:r>
      <w:r w:rsidDel="00000000" w:rsidR="00000000" w:rsidRPr="00000000">
        <w:rPr>
          <w:rtl w:val="0"/>
        </w:rPr>
      </w:r>
    </w:p>
    <w:p w:rsidR="00000000" w:rsidDel="00000000" w:rsidP="00000000" w:rsidRDefault="00000000" w:rsidRPr="00000000" w14:paraId="00000074">
      <w:pPr>
        <w:pStyle w:val="Heading5"/>
        <w:numPr>
          <w:ilvl w:val="0"/>
          <w:numId w:val="7"/>
        </w:numPr>
        <w:ind w:left="720" w:hanging="360"/>
        <w:rPr/>
      </w:pPr>
      <w:bookmarkStart w:colFirst="0" w:colLast="0" w:name="_2w2c2r7p1755" w:id="39"/>
      <w:bookmarkEnd w:id="39"/>
      <w:r w:rsidDel="00000000" w:rsidR="00000000" w:rsidRPr="00000000">
        <w:rPr>
          <w:rtl w:val="0"/>
        </w:rPr>
        <w:t xml:space="preserve">Subsection 8 - Reports</w:t>
      </w:r>
    </w:p>
    <w:p w:rsidR="00000000" w:rsidDel="00000000" w:rsidP="00000000" w:rsidRDefault="00000000" w:rsidRPr="00000000" w14:paraId="00000075">
      <w:pPr>
        <w:rPr>
          <w:rFonts w:ascii="Times New Roman" w:cs="Times New Roman" w:eastAsia="Times New Roman" w:hAnsi="Times New Roman"/>
          <w:color w:val="cc4125"/>
          <w:sz w:val="24"/>
          <w:szCs w:val="24"/>
          <w:highlight w:val="white"/>
        </w:rPr>
      </w:pPr>
      <w:r w:rsidDel="00000000" w:rsidR="00000000" w:rsidRPr="00000000">
        <w:rPr>
          <w:rFonts w:ascii="Times New Roman" w:cs="Times New Roman" w:eastAsia="Times New Roman" w:hAnsi="Times New Roman"/>
          <w:color w:val="cc4125"/>
          <w:sz w:val="24"/>
          <w:szCs w:val="24"/>
          <w:highlight w:val="white"/>
          <w:rtl w:val="0"/>
        </w:rPr>
        <w:t xml:space="preserve">Reports and submissions that have been written for the meeting or include information relevant to the work of the meeting are tabled and discussed. A motion is required to be put that a report be received. This means that the report exists, as far as the meeting is concerned, and a discussion or debate may now take placed on the contents, interpretation and recommendations of the report. Motions are able to be put for or against the recommendations of the report or ask the author to consider further issues or reconsider issues on the basis of particular information.</w:t>
      </w:r>
    </w:p>
    <w:p w:rsidR="00000000" w:rsidDel="00000000" w:rsidP="00000000" w:rsidRDefault="00000000" w:rsidRPr="00000000" w14:paraId="00000076">
      <w:pPr>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highlight w:val="white"/>
          <w:rtl w:val="0"/>
        </w:rPr>
        <w:t xml:space="preserve">A member of a meeting can even put forward a motion to change the wording of a report or submission.</w:t>
      </w:r>
      <w:r w:rsidDel="00000000" w:rsidR="00000000" w:rsidRPr="00000000">
        <w:rPr>
          <w:rtl w:val="0"/>
        </w:rPr>
      </w:r>
    </w:p>
    <w:p w:rsidR="00000000" w:rsidDel="00000000" w:rsidP="00000000" w:rsidRDefault="00000000" w:rsidRPr="00000000" w14:paraId="00000077">
      <w:pPr>
        <w:pStyle w:val="Heading5"/>
        <w:numPr>
          <w:ilvl w:val="0"/>
          <w:numId w:val="7"/>
        </w:numPr>
        <w:ind w:left="720" w:hanging="360"/>
        <w:rPr/>
      </w:pPr>
      <w:bookmarkStart w:colFirst="0" w:colLast="0" w:name="_iltck2djjbc1" w:id="40"/>
      <w:bookmarkEnd w:id="40"/>
      <w:r w:rsidDel="00000000" w:rsidR="00000000" w:rsidRPr="00000000">
        <w:rPr>
          <w:rtl w:val="0"/>
        </w:rPr>
        <w:t xml:space="preserve">Subsection 9 - General Business</w:t>
      </w:r>
    </w:p>
    <w:p w:rsidR="00000000" w:rsidDel="00000000" w:rsidP="00000000" w:rsidRDefault="00000000" w:rsidRPr="00000000" w14:paraId="00000078">
      <w:pPr>
        <w:ind w:firstLine="144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General business items are announced singly by the Chairperson and a discussion or debate follows each one. Motions that suggest methods of resolving issues are put forward and to a vote. Once the motions receive a simple majority, or a majority as defined in the standing orders, they become resolutions. Sometimes amendments to a motion are put forward. Only after the amendments are debated and voted upon can the revised substantive motion be brought to the vote. </w:t>
        <w:br w:type="textWrapping"/>
        <w:t xml:space="preserve">In the case of more formal meetings, general business consists of motions that are moved and seconded by participants of the meetings. In most meetings however, the need for a member to support a motion is ignored.</w:t>
      </w:r>
    </w:p>
    <w:p w:rsidR="00000000" w:rsidDel="00000000" w:rsidP="00000000" w:rsidRDefault="00000000" w:rsidRPr="00000000" w14:paraId="00000079">
      <w:pPr>
        <w:pStyle w:val="Heading5"/>
        <w:numPr>
          <w:ilvl w:val="0"/>
          <w:numId w:val="7"/>
        </w:numPr>
        <w:ind w:left="720" w:hanging="360"/>
        <w:rPr/>
      </w:pPr>
      <w:bookmarkStart w:colFirst="0" w:colLast="0" w:name="_gk7mr77gsx38" w:id="41"/>
      <w:bookmarkEnd w:id="41"/>
      <w:r w:rsidDel="00000000" w:rsidR="00000000" w:rsidRPr="00000000">
        <w:rPr>
          <w:rtl w:val="0"/>
        </w:rPr>
        <w:t xml:space="preserve">Subsection 10 - Other Business</w:t>
      </w:r>
    </w:p>
    <w:p w:rsidR="00000000" w:rsidDel="00000000" w:rsidP="00000000" w:rsidRDefault="00000000" w:rsidRPr="00000000" w14:paraId="0000007A">
      <w:pPr>
        <w:ind w:firstLine="144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It is at this point in time, that the members are able to raise issues they feel are important. These include any items which were not listed on the agenda. No extremely important or complex issues should be raised unannounced during this part of the meeting. If an urgent matter must be dealt with by the meeting, the Chairperson should be informed before the meeting begins. A revised agenda can then be drawn up in the time that remains before the meeting is due to begin. If the Chairperson feels that any of the issues brought up for discussion are too complex or troublesome, he may call for another meeting to discuss the issue or alternatively, put it on the agenda for the next scheduled meeting.</w:t>
      </w:r>
    </w:p>
    <w:p w:rsidR="00000000" w:rsidDel="00000000" w:rsidP="00000000" w:rsidRDefault="00000000" w:rsidRPr="00000000" w14:paraId="0000007B">
      <w:pPr>
        <w:pStyle w:val="Heading5"/>
        <w:numPr>
          <w:ilvl w:val="0"/>
          <w:numId w:val="7"/>
        </w:numPr>
        <w:ind w:left="720" w:hanging="360"/>
        <w:rPr/>
      </w:pPr>
      <w:bookmarkStart w:colFirst="0" w:colLast="0" w:name="_blibyau35qqi" w:id="42"/>
      <w:bookmarkEnd w:id="42"/>
      <w:r w:rsidDel="00000000" w:rsidR="00000000" w:rsidRPr="00000000">
        <w:rPr>
          <w:rtl w:val="0"/>
        </w:rPr>
        <w:t xml:space="preserve">Subsection 11 - Adjournment</w:t>
      </w:r>
    </w:p>
    <w:p w:rsidR="00000000" w:rsidDel="00000000" w:rsidP="00000000" w:rsidRDefault="00000000" w:rsidRPr="00000000" w14:paraId="0000007C">
      <w:pPr>
        <w:ind w:firstLine="1440"/>
        <w:rPr/>
      </w:pPr>
      <w:r w:rsidDel="00000000" w:rsidR="00000000" w:rsidRPr="00000000">
        <w:rPr>
          <w:rFonts w:ascii="Times New Roman" w:cs="Times New Roman" w:eastAsia="Times New Roman" w:hAnsi="Times New Roman"/>
          <w:color w:val="cc4125"/>
          <w:sz w:val="24"/>
          <w:szCs w:val="24"/>
          <w:rtl w:val="0"/>
        </w:rPr>
        <w:t xml:space="preserve">Once all the issues have been put forward and discussed, the Chairperson advises members of the date and time of the next meeting. The meeting is now officially closed.</w:t>
      </w:r>
      <w:r w:rsidDel="00000000" w:rsidR="00000000" w:rsidRPr="00000000">
        <w:rPr>
          <w:rtl w:val="0"/>
        </w:rPr>
      </w:r>
    </w:p>
    <w:p w:rsidR="00000000" w:rsidDel="00000000" w:rsidP="00000000" w:rsidRDefault="00000000" w:rsidRPr="00000000" w14:paraId="0000007D">
      <w:pPr>
        <w:pStyle w:val="Heading3"/>
        <w:ind w:left="0" w:firstLine="0"/>
        <w:rPr/>
      </w:pPr>
      <w:bookmarkStart w:colFirst="0" w:colLast="0" w:name="_j9e2o2mejdsp" w:id="43"/>
      <w:bookmarkEnd w:id="43"/>
      <w:r w:rsidDel="00000000" w:rsidR="00000000" w:rsidRPr="00000000">
        <w:rPr>
          <w:rtl w:val="0"/>
        </w:rPr>
        <w:t xml:space="preserve">ARTICLE VI - Ratification and Amendments</w:t>
      </w:r>
    </w:p>
    <w:p w:rsidR="00000000" w:rsidDel="00000000" w:rsidP="00000000" w:rsidRDefault="00000000" w:rsidRPr="00000000" w14:paraId="0000007E">
      <w:pPr>
        <w:pStyle w:val="Heading4"/>
        <w:ind w:left="0" w:firstLine="0"/>
        <w:rPr/>
      </w:pPr>
      <w:bookmarkStart w:colFirst="0" w:colLast="0" w:name="_i6pmloayyvkc" w:id="44"/>
      <w:bookmarkEnd w:id="44"/>
      <w:r w:rsidDel="00000000" w:rsidR="00000000" w:rsidRPr="00000000">
        <w:rPr>
          <w:rtl w:val="0"/>
        </w:rPr>
        <w:t xml:space="preserve">Section I - Ratification</w:t>
      </w:r>
    </w:p>
    <w:p w:rsidR="00000000" w:rsidDel="00000000" w:rsidP="00000000" w:rsidRDefault="00000000" w:rsidRPr="00000000" w14:paraId="0000007F">
      <w:pPr>
        <w:rPr/>
      </w:pPr>
      <w:r w:rsidDel="00000000" w:rsidR="00000000" w:rsidRPr="00000000">
        <w:rPr>
          <w:rFonts w:ascii="Times New Roman" w:cs="Times New Roman" w:eastAsia="Times New Roman" w:hAnsi="Times New Roman"/>
          <w:sz w:val="24"/>
          <w:szCs w:val="24"/>
          <w:rtl w:val="0"/>
        </w:rPr>
        <w:t xml:space="preserve">This constitution shall </w:t>
      </w:r>
      <w:r w:rsidDel="00000000" w:rsidR="00000000" w:rsidRPr="00000000">
        <w:rPr>
          <w:rtl w:val="0"/>
        </w:rPr>
        <w:t xml:space="preserve">have authority </w:t>
      </w:r>
      <w:r w:rsidDel="00000000" w:rsidR="00000000" w:rsidRPr="00000000">
        <w:rPr>
          <w:rFonts w:ascii="Times New Roman" w:cs="Times New Roman" w:eastAsia="Times New Roman" w:hAnsi="Times New Roman"/>
          <w:sz w:val="24"/>
          <w:szCs w:val="24"/>
          <w:rtl w:val="0"/>
        </w:rPr>
        <w:t xml:space="preserve">upon unanimous </w:t>
      </w:r>
      <w:r w:rsidDel="00000000" w:rsidR="00000000" w:rsidRPr="00000000">
        <w:rPr>
          <w:rtl w:val="0"/>
        </w:rPr>
        <w:t xml:space="preserve">approval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tl w:val="0"/>
        </w:rPr>
        <w:t xml:space="preserve">all </w:t>
      </w:r>
      <w:r w:rsidDel="00000000" w:rsidR="00000000" w:rsidRPr="00000000">
        <w:rPr>
          <w:rtl w:val="0"/>
        </w:rPr>
        <w:t xml:space="preserve">charter </w:t>
      </w:r>
      <w:r w:rsidDel="00000000" w:rsidR="00000000" w:rsidRPr="00000000">
        <w:rPr>
          <w:rtl w:val="0"/>
        </w:rPr>
        <w:t xml:space="preserve">members </w:t>
      </w:r>
      <w:r w:rsidDel="00000000" w:rsidR="00000000" w:rsidRPr="00000000">
        <w:rPr>
          <w:rtl w:val="0"/>
        </w:rPr>
        <w:t xml:space="preserve">of TODA present during ratification. </w:t>
      </w:r>
      <w:r w:rsidDel="00000000" w:rsidR="00000000" w:rsidRPr="00000000">
        <w:rPr>
          <w:rtl w:val="0"/>
        </w:rPr>
        <w:t xml:space="preserve">To ratify the constitution, e</w:t>
      </w:r>
      <w:r w:rsidDel="00000000" w:rsidR="00000000" w:rsidRPr="00000000">
        <w:rPr>
          <w:rtl w:val="0"/>
        </w:rPr>
        <w:t xml:space="preserve">ach </w:t>
      </w:r>
      <w:r w:rsidDel="00000000" w:rsidR="00000000" w:rsidRPr="00000000">
        <w:rPr>
          <w:rtl w:val="0"/>
        </w:rPr>
        <w:t xml:space="preserve">of the </w:t>
      </w:r>
      <w:r w:rsidDel="00000000" w:rsidR="00000000" w:rsidRPr="00000000">
        <w:rPr>
          <w:rtl w:val="0"/>
        </w:rPr>
        <w:t xml:space="preserve">charter member</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present during ratification </w:t>
      </w:r>
      <w:r w:rsidDel="00000000" w:rsidR="00000000" w:rsidRPr="00000000">
        <w:rPr>
          <w:rtl w:val="0"/>
        </w:rPr>
        <w:t xml:space="preserve">shall sign a printed version of the completed </w:t>
      </w:r>
      <w:r w:rsidDel="00000000" w:rsidR="00000000" w:rsidRPr="00000000">
        <w:rPr>
          <w:rtl w:val="0"/>
        </w:rPr>
        <w:t xml:space="preserve">constitution </w:t>
      </w:r>
      <w:r w:rsidDel="00000000" w:rsidR="00000000" w:rsidRPr="00000000">
        <w:rPr>
          <w:rtl w:val="0"/>
        </w:rPr>
        <w:t xml:space="preserve">using wet ink.</w:t>
      </w:r>
    </w:p>
    <w:p w:rsidR="00000000" w:rsidDel="00000000" w:rsidP="00000000" w:rsidRDefault="00000000" w:rsidRPr="00000000" w14:paraId="00000080">
      <w:pPr>
        <w:pStyle w:val="Heading4"/>
        <w:ind w:left="0" w:firstLine="0"/>
        <w:rPr/>
      </w:pPr>
      <w:bookmarkStart w:colFirst="0" w:colLast="0" w:name="_nn1fa872v4tm" w:id="45"/>
      <w:bookmarkEnd w:id="45"/>
      <w:r w:rsidDel="00000000" w:rsidR="00000000" w:rsidRPr="00000000">
        <w:rPr>
          <w:rtl w:val="0"/>
        </w:rPr>
        <w:t xml:space="preserve">Section II - Process for Amendments</w:t>
      </w:r>
    </w:p>
    <w:p w:rsidR="00000000" w:rsidDel="00000000" w:rsidP="00000000" w:rsidRDefault="00000000" w:rsidRPr="00000000" w14:paraId="00000081">
      <w:pPr>
        <w:pStyle w:val="Heading5"/>
        <w:numPr>
          <w:ilvl w:val="0"/>
          <w:numId w:val="3"/>
        </w:numPr>
        <w:ind w:left="720" w:hanging="360"/>
        <w:rPr>
          <w:u w:val="none"/>
        </w:rPr>
      </w:pPr>
      <w:bookmarkStart w:colFirst="0" w:colLast="0" w:name="_x11bavehy11n" w:id="46"/>
      <w:bookmarkEnd w:id="46"/>
      <w:r w:rsidDel="00000000" w:rsidR="00000000" w:rsidRPr="00000000">
        <w:rPr>
          <w:rtl w:val="0"/>
        </w:rPr>
        <w:t xml:space="preserve">Subsection 1 - Nomination</w:t>
      </w:r>
    </w:p>
    <w:p w:rsidR="00000000" w:rsidDel="00000000" w:rsidP="00000000" w:rsidRDefault="00000000" w:rsidRPr="00000000" w14:paraId="00000082">
      <w:pPr>
        <w:rPr/>
      </w:pPr>
      <w:r w:rsidDel="00000000" w:rsidR="00000000" w:rsidRPr="00000000">
        <w:rPr>
          <w:rtl w:val="0"/>
        </w:rPr>
        <w:t xml:space="preserve">Members shall use the suggestion box to suggest amendments.  Suggested amendments shall be reviewed by Officers during evaluation of the contents of the suggestion box.</w:t>
      </w:r>
    </w:p>
    <w:p w:rsidR="00000000" w:rsidDel="00000000" w:rsidP="00000000" w:rsidRDefault="00000000" w:rsidRPr="00000000" w14:paraId="00000083">
      <w:pPr>
        <w:rPr>
          <w:color w:val="cc4125"/>
        </w:rPr>
      </w:pPr>
      <w:r w:rsidDel="00000000" w:rsidR="00000000" w:rsidRPr="00000000">
        <w:rPr>
          <w:rtl w:val="0"/>
        </w:rPr>
        <w:t xml:space="preserve">Officers can </w:t>
      </w:r>
      <w:r w:rsidDel="00000000" w:rsidR="00000000" w:rsidRPr="00000000">
        <w:rPr>
          <w:rtl w:val="0"/>
        </w:rPr>
        <w:t xml:space="preserve">nominate amendments at the end of each </w:t>
      </w:r>
      <w:r w:rsidDel="00000000" w:rsidR="00000000" w:rsidRPr="00000000">
        <w:rPr>
          <w:rtl w:val="0"/>
        </w:rPr>
        <w:t xml:space="preserve">officer </w:t>
      </w:r>
      <w:r w:rsidDel="00000000" w:rsidR="00000000" w:rsidRPr="00000000">
        <w:rPr>
          <w:rtl w:val="0"/>
        </w:rPr>
        <w:t xml:space="preserve">meeting. If the </w:t>
      </w:r>
      <w:r w:rsidDel="00000000" w:rsidR="00000000" w:rsidRPr="00000000">
        <w:rPr>
          <w:rtl w:val="0"/>
        </w:rPr>
        <w:t xml:space="preserve">nominated </w:t>
      </w:r>
      <w:r w:rsidDel="00000000" w:rsidR="00000000" w:rsidRPr="00000000">
        <w:rPr>
          <w:rtl w:val="0"/>
        </w:rPr>
        <w:t xml:space="preserve">amendment gets support from at least 3/5 of all registered TODA Officers, the amendment will appear on the ballot during either a midterm or final Election Day meeting.</w:t>
      </w:r>
      <w:r w:rsidDel="00000000" w:rsidR="00000000" w:rsidRPr="00000000">
        <w:rPr>
          <w:rtl w:val="0"/>
        </w:rPr>
      </w:r>
    </w:p>
    <w:p w:rsidR="00000000" w:rsidDel="00000000" w:rsidP="00000000" w:rsidRDefault="00000000" w:rsidRPr="00000000" w14:paraId="00000084">
      <w:pPr>
        <w:pStyle w:val="Heading5"/>
        <w:numPr>
          <w:ilvl w:val="0"/>
          <w:numId w:val="5"/>
        </w:numPr>
        <w:ind w:firstLine="360"/>
        <w:rPr/>
      </w:pPr>
      <w:bookmarkStart w:colFirst="0" w:colLast="0" w:name="_exlwjcqzyzsa" w:id="47"/>
      <w:bookmarkEnd w:id="47"/>
      <w:r w:rsidDel="00000000" w:rsidR="00000000" w:rsidRPr="00000000">
        <w:rPr>
          <w:rtl w:val="0"/>
        </w:rPr>
        <w:t xml:space="preserve">Subsection 2 - Amendment Procedures for Election Days</w:t>
      </w:r>
    </w:p>
    <w:p w:rsidR="00000000" w:rsidDel="00000000" w:rsidP="00000000" w:rsidRDefault="00000000" w:rsidRPr="00000000" w14:paraId="00000085">
      <w:pPr>
        <w:rPr/>
      </w:pPr>
      <w:r w:rsidDel="00000000" w:rsidR="00000000" w:rsidRPr="00000000">
        <w:rPr>
          <w:rtl w:val="0"/>
        </w:rPr>
        <w:t xml:space="preserve">All voting active members must vote on amendments during Election Day. Election Ballots shall have the writing if it has passed the nomination process. If an amendment receives more than 50% of the present electorate’s approval during that election day, the amendment shall pass.</w:t>
      </w:r>
    </w:p>
    <w:p w:rsidR="00000000" w:rsidDel="00000000" w:rsidP="00000000" w:rsidRDefault="00000000" w:rsidRPr="00000000" w14:paraId="00000086">
      <w:pPr>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eb Picker" w:id="6" w:date="2017-11-07T01:10:18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Caleb thinks we should look at other Constitutions/Bylaws to see what they see in their Qualification section.</w:t>
      </w:r>
    </w:p>
  </w:comment>
  <w:comment w:author="Caleb Picker" w:id="0" w:date="2017-11-07T14:22:37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for other Constitution and Bylaws: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https://www.unlv.edu/sed/student-orgs/registration/defining-rso</w:t>
      </w:r>
    </w:p>
  </w:comment>
  <w:comment w:author="Rudolf Jovero" w:id="1" w:date="2017-11-10T19:43:40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the Constitution to hold rules we expect to stay constant through out the club</w:t>
      </w:r>
    </w:p>
  </w:comment>
  <w:comment w:author="Rudolf Jovero" w:id="9" w:date="2017-11-11T16:29:13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Structure of TODA Meetings</w:t>
      </w:r>
    </w:p>
  </w:comment>
  <w:comment w:author="Rudolf Jovero" w:id="7" w:date="2018-02-16T06:24:07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better structure</w:t>
      </w:r>
    </w:p>
  </w:comment>
  <w:comment w:author="Rudolf Jovero" w:id="2" w:date="2017-11-10T06:43:19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organization and any shorthand</w:t>
      </w:r>
    </w:p>
  </w:comment>
  <w:comment w:author="Rudolf Jovero" w:id="5" w:date="2017-11-10T06:44:31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moved certain sections likely to change frequently to the "TODA Bylaws" document</w:t>
      </w:r>
    </w:p>
  </w:comment>
  <w:comment w:author="Rudolf Jovero" w:id="4" w:date="2017-11-10T06:45:42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Membership, Organization Structure, and Officers: What should get included in the constitution and what should get included in the Bylaws?</w:t>
      </w:r>
    </w:p>
  </w:comment>
  <w:comment w:author="Rudolf Jovero" w:id="3" w:date="2017-11-10T06:43:48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this organization serves</w:t>
      </w:r>
    </w:p>
  </w:comment>
  <w:comment w:author="Rudolf Jovero" w:id="8" w:date="2018-02-21T06:50:02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bylaws?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rFonts w:ascii="Times New Roman" w:cs="Times New Roman" w:eastAsia="Times New Roman" w:hAnsi="Times New Roman"/>
        <w:b w:val="0"/>
        <w:sz w:val="24"/>
        <w:szCs w:val="24"/>
        <w:u w:val="none"/>
      </w:rPr>
    </w:lvl>
    <w:lvl w:ilvl="1">
      <w:start w:val="1"/>
      <w:numFmt w:val="decimal"/>
      <w:lvlText w:val="%1.%2."/>
      <w:lvlJc w:val="right"/>
      <w:pPr>
        <w:ind w:left="1440" w:hanging="360"/>
      </w:pPr>
      <w:rPr>
        <w:rFonts w:ascii="Times New Roman" w:cs="Times New Roman" w:eastAsia="Times New Roman" w:hAnsi="Times New Roman"/>
        <w:b w:val="0"/>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color w:val="00000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pPr>
    <w:rPr>
      <w:rFonts w:ascii="Times New Roman" w:cs="Times New Roman" w:eastAsia="Times New Roman" w:hAnsi="Times New Roman"/>
      <w:sz w:val="24"/>
      <w:szCs w:val="24"/>
    </w:rPr>
  </w:style>
  <w:style w:type="paragraph" w:styleId="Heading5">
    <w:name w:val="heading 5"/>
    <w:basedOn w:val="Normal"/>
    <w:next w:val="Normal"/>
    <w:pPr>
      <w:keepNext w:val="1"/>
      <w:keepLines w:val="1"/>
    </w:pPr>
    <w:rPr>
      <w:rFonts w:ascii="Times New Roman" w:cs="Times New Roman" w:eastAsia="Times New Roman" w:hAnsi="Times New Roman"/>
      <w:sz w:val="24"/>
      <w:szCs w:val="24"/>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